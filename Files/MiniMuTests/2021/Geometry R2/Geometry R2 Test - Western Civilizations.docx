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B4A0D5" w14:textId="02CF001E" w:rsidR="00231891" w:rsidRDefault="00231891">
      <w:pPr>
        <w:pStyle w:val="Body"/>
        <w:rPr>
          <w:ins w:id="0" w:author="Kenyon, Jason" w:date="2021-12-02T09:42:00Z"/>
          <w:rFonts w:ascii="Arial" w:hAnsi="Arial"/>
          <w:b/>
        </w:rPr>
      </w:pPr>
      <w:ins w:id="1" w:author="Kenyon, Jason" w:date="2021-12-02T09:41:00Z">
        <w:r w:rsidRPr="00231891">
          <w:rPr>
            <w:rFonts w:ascii="Arial" w:hAnsi="Arial"/>
            <w:b/>
            <w:rPrChange w:id="2" w:author="Kenyon, Jason" w:date="2021-12-02T09:42:00Z">
              <w:rPr>
                <w:rFonts w:ascii="Arial" w:hAnsi="Arial"/>
              </w:rPr>
            </w:rPrChange>
          </w:rPr>
          <w:t xml:space="preserve">Directions: Select the correct answer choice for each question and bubble it in the appropriate place on your Scantron. For all questions, “E) NOTA” means “None of These </w:t>
        </w:r>
      </w:ins>
      <w:ins w:id="3" w:author="Kenyon, Jason" w:date="2021-12-02T09:42:00Z">
        <w:r w:rsidRPr="00231891">
          <w:rPr>
            <w:rFonts w:ascii="Arial" w:hAnsi="Arial"/>
            <w:b/>
            <w:rPrChange w:id="4" w:author="Kenyon, Jason" w:date="2021-12-02T09:42:00Z">
              <w:rPr>
                <w:rFonts w:ascii="Arial" w:hAnsi="Arial"/>
              </w:rPr>
            </w:rPrChange>
          </w:rPr>
          <w:t>Answers.</w:t>
        </w:r>
      </w:ins>
      <w:ins w:id="5" w:author="Kenyon, Jason" w:date="2021-12-02T09:41:00Z">
        <w:r w:rsidRPr="00231891">
          <w:rPr>
            <w:rFonts w:ascii="Arial" w:hAnsi="Arial"/>
            <w:b/>
            <w:rPrChange w:id="6" w:author="Kenyon, Jason" w:date="2021-12-02T09:42:00Z">
              <w:rPr>
                <w:rFonts w:ascii="Arial" w:hAnsi="Arial"/>
              </w:rPr>
            </w:rPrChange>
          </w:rPr>
          <w:t>”</w:t>
        </w:r>
      </w:ins>
      <w:ins w:id="7" w:author="Kenyon, Jason" w:date="2021-12-02T09:42:00Z">
        <w:r w:rsidRPr="00231891">
          <w:rPr>
            <w:rFonts w:ascii="Arial" w:hAnsi="Arial"/>
            <w:b/>
            <w:rPrChange w:id="8" w:author="Kenyon, Jason" w:date="2021-12-02T09:42:00Z">
              <w:rPr>
                <w:rFonts w:ascii="Arial" w:hAnsi="Arial"/>
              </w:rPr>
            </w:rPrChange>
          </w:rPr>
          <w:t xml:space="preserve"> Good Luck! </w:t>
        </w:r>
      </w:ins>
    </w:p>
    <w:p w14:paraId="5A4425C9" w14:textId="77777777" w:rsidR="00231891" w:rsidRPr="00231891" w:rsidRDefault="00231891">
      <w:pPr>
        <w:pStyle w:val="Body"/>
        <w:rPr>
          <w:ins w:id="9" w:author="Kenyon, Jason" w:date="2021-12-02T09:41:00Z"/>
          <w:rFonts w:ascii="Arial" w:hAnsi="Arial"/>
          <w:b/>
          <w:rPrChange w:id="10" w:author="Kenyon, Jason" w:date="2021-12-02T09:42:00Z">
            <w:rPr>
              <w:ins w:id="11" w:author="Kenyon, Jason" w:date="2021-12-02T09:41:00Z"/>
              <w:rFonts w:ascii="Arial" w:hAnsi="Arial"/>
            </w:rPr>
          </w:rPrChange>
        </w:rPr>
      </w:pPr>
    </w:p>
    <w:p w14:paraId="0723DA59" w14:textId="3112F102" w:rsidR="007C0A42" w:rsidRDefault="00231891">
      <w:pPr>
        <w:pStyle w:val="Body"/>
        <w:rPr>
          <w:rFonts w:ascii="Arial" w:eastAsia="Arial" w:hAnsi="Arial" w:cs="Arial"/>
        </w:rPr>
      </w:pPr>
      <w:r>
        <w:rPr>
          <w:rFonts w:ascii="Arial" w:hAnsi="Arial"/>
        </w:rPr>
        <w:t xml:space="preserve">1. In Greece, the shape of coins is a perfect circle with a radius of 3 inches. Filippo has exactly enough coins to buy an apple for 5 dollars. If each coin is worth 25 cents and if the coins are laid side by side, what is the total area of his coins that </w:t>
      </w:r>
      <w:r>
        <w:rPr>
          <w:rFonts w:ascii="Arial" w:hAnsi="Arial"/>
        </w:rPr>
        <w:t xml:space="preserve">is visible in square inches? </w:t>
      </w:r>
    </w:p>
    <w:p w14:paraId="0723DA5A" w14:textId="77777777" w:rsidR="007C0A42" w:rsidRDefault="007C0A42">
      <w:pPr>
        <w:pStyle w:val="Body"/>
        <w:rPr>
          <w:rFonts w:ascii="Arial" w:eastAsia="Arial" w:hAnsi="Arial" w:cs="Arial"/>
        </w:rPr>
      </w:pPr>
    </w:p>
    <w:p w14:paraId="0723DA5B" w14:textId="3E8E1FF4" w:rsidR="007C0A42" w:rsidRDefault="00231891">
      <w:pPr>
        <w:pStyle w:val="Body"/>
        <w:rPr>
          <w:ins w:id="12" w:author="Kenyon, Jason" w:date="2021-12-02T09:42:00Z"/>
          <w:rFonts w:ascii="Arial" w:hAnsi="Arial"/>
          <w:b/>
          <w:bCs/>
        </w:rPr>
      </w:pPr>
      <w:r>
        <w:rPr>
          <w:rFonts w:ascii="Arial" w:hAnsi="Arial"/>
          <w:b/>
          <w:bCs/>
        </w:rPr>
        <w:t xml:space="preserve">A. </w:t>
      </w:r>
      <m:oMath>
        <m:r>
          <w:rPr>
            <w:rFonts w:ascii="Cambria Math" w:hAnsi="Cambria Math"/>
            <w:sz w:val="30"/>
            <w:szCs w:val="30"/>
          </w:rPr>
          <m:t>180</m:t>
        </m:r>
        <m:r>
          <m:rPr>
            <m:sty m:val="bi"/>
          </m:rPr>
          <w:rPr>
            <w:rFonts w:ascii="Cambria Math" w:hAnsi="Cambria Math"/>
            <w:sz w:val="30"/>
            <w:szCs w:val="30"/>
          </w:rPr>
          <m:t>π</m:t>
        </m:r>
      </m:oMath>
      <w:r>
        <w:rPr>
          <w:rFonts w:ascii="Arial" w:eastAsia="Arial" w:hAnsi="Arial" w:cs="Arial"/>
          <w:b/>
          <w:bCs/>
        </w:rPr>
        <w:tab/>
        <w:t xml:space="preserve">B. </w:t>
      </w:r>
      <m:oMath>
        <m:r>
          <w:rPr>
            <w:rFonts w:ascii="Cambria Math" w:hAnsi="Cambria Math"/>
            <w:sz w:val="29"/>
            <w:szCs w:val="29"/>
          </w:rPr>
          <m:t>200</m:t>
        </m:r>
        <m:r>
          <m:rPr>
            <m:sty m:val="bi"/>
          </m:rPr>
          <w:rPr>
            <w:rFonts w:ascii="Cambria Math" w:hAnsi="Cambria Math"/>
            <w:sz w:val="29"/>
            <w:szCs w:val="29"/>
          </w:rPr>
          <m:t>π</m:t>
        </m:r>
      </m:oMath>
      <w:r>
        <w:rPr>
          <w:rFonts w:ascii="Arial" w:hAnsi="Arial"/>
          <w:b/>
          <w:bCs/>
          <w:lang w:val="it-IT"/>
        </w:rPr>
        <w:t xml:space="preserve"> </w:t>
      </w:r>
      <w:r>
        <w:rPr>
          <w:rFonts w:ascii="Arial" w:hAnsi="Arial"/>
          <w:b/>
          <w:bCs/>
          <w:lang w:val="it-IT"/>
        </w:rPr>
        <w:tab/>
        <w:t xml:space="preserve">C. </w:t>
      </w:r>
      <m:oMath>
        <m:r>
          <w:rPr>
            <w:rFonts w:ascii="Cambria Math" w:hAnsi="Cambria Math"/>
            <w:sz w:val="29"/>
            <w:szCs w:val="29"/>
          </w:rPr>
          <m:t>250</m:t>
        </m:r>
        <m:r>
          <m:rPr>
            <m:sty m:val="bi"/>
          </m:rPr>
          <w:rPr>
            <w:rFonts w:ascii="Cambria Math" w:hAnsi="Cambria Math"/>
            <w:sz w:val="29"/>
            <w:szCs w:val="29"/>
          </w:rPr>
          <m:t>π</m:t>
        </m:r>
      </m:oMath>
      <w:r>
        <w:rPr>
          <w:rFonts w:ascii="Arial" w:hAnsi="Arial"/>
          <w:b/>
          <w:bCs/>
        </w:rPr>
        <w:t xml:space="preserve"> </w:t>
      </w:r>
      <w:r>
        <w:rPr>
          <w:rFonts w:ascii="Arial" w:hAnsi="Arial"/>
          <w:b/>
          <w:bCs/>
        </w:rPr>
        <w:tab/>
        <w:t xml:space="preserve">D. </w:t>
      </w:r>
      <m:oMath>
        <m:r>
          <w:rPr>
            <w:rFonts w:ascii="Cambria Math" w:hAnsi="Cambria Math"/>
            <w:sz w:val="29"/>
            <w:szCs w:val="29"/>
          </w:rPr>
          <m:t>320</m:t>
        </m:r>
        <m:r>
          <m:rPr>
            <m:sty m:val="bi"/>
          </m:rPr>
          <w:rPr>
            <w:rFonts w:ascii="Cambria Math" w:hAnsi="Cambria Math"/>
            <w:sz w:val="29"/>
            <w:szCs w:val="29"/>
          </w:rPr>
          <m:t>π</m:t>
        </m:r>
      </m:oMath>
      <w:r>
        <w:rPr>
          <w:rFonts w:ascii="Arial" w:hAnsi="Arial"/>
          <w:b/>
          <w:bCs/>
        </w:rPr>
        <w:t xml:space="preserve"> </w:t>
      </w:r>
      <w:r>
        <w:rPr>
          <w:rFonts w:ascii="Arial" w:hAnsi="Arial"/>
          <w:b/>
          <w:bCs/>
        </w:rPr>
        <w:tab/>
        <w:t>E. NOTA</w:t>
      </w:r>
    </w:p>
    <w:p w14:paraId="6D6CB079" w14:textId="2527FEEE" w:rsidR="00231891" w:rsidRDefault="00231891">
      <w:pPr>
        <w:pStyle w:val="Body"/>
        <w:rPr>
          <w:ins w:id="13" w:author="Kenyon, Jason" w:date="2021-12-02T09:42:00Z"/>
          <w:rFonts w:ascii="Arial" w:eastAsia="Arial" w:hAnsi="Arial" w:cs="Arial"/>
          <w:b/>
          <w:bCs/>
        </w:rPr>
      </w:pPr>
    </w:p>
    <w:p w14:paraId="0A6BC788" w14:textId="77777777" w:rsidR="00231891" w:rsidRDefault="00231891">
      <w:pPr>
        <w:pStyle w:val="Body"/>
        <w:rPr>
          <w:rFonts w:ascii="Arial" w:eastAsia="Arial" w:hAnsi="Arial" w:cs="Arial"/>
          <w:b/>
          <w:bCs/>
        </w:rPr>
      </w:pPr>
    </w:p>
    <w:p w14:paraId="0723DA5C" w14:textId="77777777" w:rsidR="007C0A42" w:rsidRDefault="007C0A42">
      <w:pPr>
        <w:pStyle w:val="Body"/>
        <w:rPr>
          <w:rFonts w:ascii="Arial" w:eastAsia="Arial" w:hAnsi="Arial" w:cs="Arial"/>
        </w:rPr>
      </w:pPr>
    </w:p>
    <w:p w14:paraId="0723DA5D" w14:textId="77777777" w:rsidR="007C0A42" w:rsidRDefault="00231891">
      <w:pPr>
        <w:pStyle w:val="Body"/>
        <w:rPr>
          <w:rFonts w:ascii="Arial" w:eastAsia="Arial" w:hAnsi="Arial" w:cs="Arial"/>
        </w:rPr>
      </w:pPr>
      <w:r>
        <w:rPr>
          <w:rFonts w:ascii="Arial" w:hAnsi="Arial"/>
        </w:rPr>
        <w:t xml:space="preserve">2. In addition to the 25-cent coins with radius 3 inches from the previous question, there are also coins that are perfectly circular with a radius of 2 inches and are worth 10 </w:t>
      </w:r>
      <w:r>
        <w:rPr>
          <w:rFonts w:ascii="Arial" w:hAnsi="Arial"/>
        </w:rPr>
        <w:t>cents. All coins are a quarter of an inch thick. Anuj knows he has exactly $3.45 worth of coins in his pocket, but he doesn</w:t>
      </w:r>
      <w:r>
        <w:rPr>
          <w:rFonts w:ascii="Arial" w:hAnsi="Arial"/>
        </w:rPr>
        <w:t>’</w:t>
      </w:r>
      <w:r>
        <w:rPr>
          <w:rFonts w:ascii="Arial" w:hAnsi="Arial"/>
        </w:rPr>
        <w:t>t know how many of each coin he has. What is the maximum possible volume of the coins that he has in inches</w:t>
      </w:r>
      <w:r>
        <w:rPr>
          <w:rFonts w:ascii="Arial" w:hAnsi="Arial"/>
          <w:vertAlign w:val="superscript"/>
        </w:rPr>
        <w:t>3</w:t>
      </w:r>
      <w:r>
        <w:rPr>
          <w:rFonts w:ascii="Arial" w:hAnsi="Arial"/>
          <w:lang w:val="zh-TW" w:eastAsia="zh-TW"/>
        </w:rPr>
        <w:t>?</w:t>
      </w:r>
    </w:p>
    <w:p w14:paraId="0723DA5E" w14:textId="77777777" w:rsidR="007C0A42" w:rsidRDefault="007C0A42">
      <w:pPr>
        <w:pStyle w:val="Body"/>
        <w:rPr>
          <w:rFonts w:ascii="Arial" w:eastAsia="Arial" w:hAnsi="Arial" w:cs="Arial"/>
        </w:rPr>
      </w:pPr>
    </w:p>
    <w:p w14:paraId="0723DA5F" w14:textId="339A51E9" w:rsidR="007C0A42" w:rsidRDefault="00231891">
      <w:pPr>
        <w:pStyle w:val="Body"/>
        <w:rPr>
          <w:rFonts w:ascii="Arial" w:eastAsia="Arial" w:hAnsi="Arial" w:cs="Arial"/>
          <w:b/>
          <w:bCs/>
        </w:rPr>
      </w:pPr>
      <w:r>
        <w:rPr>
          <w:rFonts w:ascii="Arial" w:hAnsi="Arial"/>
          <w:b/>
          <w:bCs/>
        </w:rPr>
        <w:t xml:space="preserve">A. </w:t>
      </w:r>
      <m:oMath>
        <m:f>
          <m:fPr>
            <m:ctrlPr>
              <w:rPr>
                <w:rFonts w:ascii="Cambria Math" w:hAnsi="Cambria Math"/>
                <w:i/>
                <w:sz w:val="29"/>
                <w:szCs w:val="29"/>
              </w:rPr>
            </m:ctrlPr>
          </m:fPr>
          <m:num>
            <m:r>
              <w:rPr>
                <w:rFonts w:ascii="Cambria Math" w:hAnsi="Cambria Math"/>
                <w:sz w:val="29"/>
                <w:szCs w:val="29"/>
              </w:rPr>
              <m:t>135</m:t>
            </m:r>
            <m:r>
              <m:rPr>
                <m:sty m:val="bi"/>
              </m:rPr>
              <w:rPr>
                <w:rFonts w:ascii="Cambria Math" w:hAnsi="Cambria Math"/>
                <w:sz w:val="29"/>
                <w:szCs w:val="29"/>
              </w:rPr>
              <m:t>π</m:t>
            </m:r>
          </m:num>
          <m:den>
            <m:r>
              <w:rPr>
                <w:rFonts w:ascii="Cambria Math" w:hAnsi="Cambria Math"/>
                <w:sz w:val="29"/>
                <w:szCs w:val="29"/>
              </w:rPr>
              <m:t>4</m:t>
            </m:r>
          </m:den>
        </m:f>
      </m:oMath>
      <w:r>
        <w:rPr>
          <w:rFonts w:ascii="Arial" w:eastAsia="Arial" w:hAnsi="Arial" w:cs="Arial"/>
          <w:b/>
          <w:bCs/>
        </w:rPr>
        <w:tab/>
        <w:t xml:space="preserve">B. </w:t>
      </w:r>
      <m:oMath>
        <m:f>
          <m:fPr>
            <m:ctrlPr>
              <w:rPr>
                <w:rFonts w:ascii="Cambria Math" w:hAnsi="Cambria Math"/>
                <w:i/>
                <w:sz w:val="29"/>
                <w:szCs w:val="29"/>
              </w:rPr>
            </m:ctrlPr>
          </m:fPr>
          <m:num>
            <m:r>
              <w:rPr>
                <w:rFonts w:ascii="Cambria Math" w:hAnsi="Cambria Math"/>
                <w:sz w:val="29"/>
                <w:szCs w:val="29"/>
              </w:rPr>
              <m:t>137</m:t>
            </m:r>
            <m:r>
              <m:rPr>
                <m:sty m:val="bi"/>
              </m:rPr>
              <w:rPr>
                <w:rFonts w:ascii="Cambria Math" w:hAnsi="Cambria Math"/>
                <w:sz w:val="29"/>
                <w:szCs w:val="29"/>
              </w:rPr>
              <m:t>π</m:t>
            </m:r>
          </m:num>
          <m:den>
            <m:r>
              <w:rPr>
                <w:rFonts w:ascii="Cambria Math" w:hAnsi="Cambria Math"/>
                <w:sz w:val="29"/>
                <w:szCs w:val="29"/>
              </w:rPr>
              <m:t>4</m:t>
            </m:r>
          </m:den>
        </m:f>
      </m:oMath>
      <w:r>
        <w:rPr>
          <w:rFonts w:ascii="Arial" w:eastAsia="Arial" w:hAnsi="Arial" w:cs="Arial"/>
          <w:b/>
          <w:bCs/>
          <w:lang w:val="it-IT"/>
        </w:rPr>
        <w:tab/>
        <w:t>C</w:t>
      </w:r>
      <w:r>
        <w:rPr>
          <w:rFonts w:ascii="Arial" w:eastAsia="Arial" w:hAnsi="Arial" w:cs="Arial"/>
          <w:b/>
          <w:bCs/>
          <w:lang w:val="it-IT"/>
        </w:rPr>
        <w:t xml:space="preserve">. </w:t>
      </w:r>
      <m:oMath>
        <m:r>
          <w:rPr>
            <w:rFonts w:ascii="Cambria Math" w:hAnsi="Cambria Math"/>
            <w:sz w:val="29"/>
            <w:szCs w:val="29"/>
          </w:rPr>
          <m:t>35</m:t>
        </m:r>
        <m:r>
          <m:rPr>
            <m:sty m:val="bi"/>
          </m:rPr>
          <w:rPr>
            <w:rFonts w:ascii="Cambria Math" w:hAnsi="Cambria Math"/>
            <w:sz w:val="29"/>
            <w:szCs w:val="29"/>
          </w:rPr>
          <m:t>π</m:t>
        </m:r>
      </m:oMath>
      <w:r>
        <w:rPr>
          <w:rFonts w:ascii="Arial" w:eastAsia="Arial" w:hAnsi="Arial" w:cs="Arial"/>
          <w:b/>
          <w:bCs/>
        </w:rPr>
        <w:tab/>
        <w:t xml:space="preserve">D. </w:t>
      </w:r>
      <m:oMath>
        <m:r>
          <w:rPr>
            <w:rFonts w:ascii="Cambria Math" w:hAnsi="Cambria Math"/>
            <w:sz w:val="29"/>
            <w:szCs w:val="29"/>
          </w:rPr>
          <m:t>40</m:t>
        </m:r>
        <m:r>
          <m:rPr>
            <m:sty m:val="bi"/>
          </m:rPr>
          <w:rPr>
            <w:rFonts w:ascii="Cambria Math" w:hAnsi="Cambria Math"/>
            <w:sz w:val="29"/>
            <w:szCs w:val="29"/>
          </w:rPr>
          <m:t>π</m:t>
        </m:r>
      </m:oMath>
      <w:r>
        <w:rPr>
          <w:rFonts w:ascii="Arial" w:eastAsia="Arial" w:hAnsi="Arial" w:cs="Arial"/>
          <w:b/>
          <w:bCs/>
        </w:rPr>
        <w:tab/>
        <w:t>E. NOTA</w:t>
      </w:r>
    </w:p>
    <w:p w14:paraId="42451EC0" w14:textId="10DDC069" w:rsidR="00231891" w:rsidRDefault="00231891">
      <w:pPr>
        <w:pStyle w:val="Body"/>
        <w:rPr>
          <w:rFonts w:ascii="Arial" w:eastAsia="Arial" w:hAnsi="Arial" w:cs="Arial"/>
          <w:b/>
          <w:bCs/>
        </w:rPr>
      </w:pPr>
    </w:p>
    <w:p w14:paraId="262B268E" w14:textId="77777777" w:rsidR="00231891" w:rsidRDefault="00231891">
      <w:pPr>
        <w:pStyle w:val="Body"/>
        <w:rPr>
          <w:rFonts w:ascii="Arial" w:eastAsia="Arial" w:hAnsi="Arial" w:cs="Arial"/>
          <w:b/>
          <w:bCs/>
        </w:rPr>
      </w:pPr>
    </w:p>
    <w:p w14:paraId="0723DA60" w14:textId="77777777" w:rsidR="007C0A42" w:rsidRDefault="007C0A42">
      <w:pPr>
        <w:pStyle w:val="Body"/>
        <w:rPr>
          <w:rFonts w:ascii="Arial" w:eastAsia="Arial" w:hAnsi="Arial" w:cs="Arial"/>
        </w:rPr>
      </w:pPr>
    </w:p>
    <w:p w14:paraId="0723DA61" w14:textId="77777777" w:rsidR="007C0A42" w:rsidRDefault="00231891">
      <w:pPr>
        <w:pStyle w:val="Body"/>
        <w:rPr>
          <w:rFonts w:ascii="Arial" w:eastAsia="Arial" w:hAnsi="Arial" w:cs="Arial"/>
        </w:rPr>
      </w:pPr>
      <w:r>
        <w:rPr>
          <w:rFonts w:ascii="Arial" w:hAnsi="Arial"/>
        </w:rPr>
        <w:t xml:space="preserve">3. Alex Y. was bored and started counting all the columns in the Parthenon, the largest temple in Athens, Greece! He counted 46 total outer columns. If each column has a diameter of 6 feet, what is the total horizontal </w:t>
      </w:r>
      <w:r>
        <w:rPr>
          <w:rFonts w:ascii="Arial" w:hAnsi="Arial"/>
        </w:rPr>
        <w:t>cross-sectional area of all outer columns in the Parthenon?</w:t>
      </w:r>
    </w:p>
    <w:p w14:paraId="0723DA62" w14:textId="77777777" w:rsidR="007C0A42" w:rsidRDefault="007C0A42">
      <w:pPr>
        <w:pStyle w:val="Body"/>
        <w:rPr>
          <w:rFonts w:ascii="Arial" w:eastAsia="Arial" w:hAnsi="Arial" w:cs="Arial"/>
        </w:rPr>
      </w:pPr>
    </w:p>
    <w:p w14:paraId="0723DA63" w14:textId="77777777" w:rsidR="007C0A42" w:rsidRDefault="00231891">
      <w:pPr>
        <w:pStyle w:val="Body"/>
        <w:rPr>
          <w:rFonts w:ascii="Arial" w:eastAsia="Arial" w:hAnsi="Arial" w:cs="Arial"/>
          <w:b/>
          <w:bCs/>
        </w:rPr>
      </w:pPr>
      <w:r>
        <w:rPr>
          <w:rFonts w:ascii="Arial" w:hAnsi="Arial"/>
          <w:b/>
          <w:bCs/>
        </w:rPr>
        <w:t xml:space="preserve">A. </w:t>
      </w:r>
      <m:oMath>
        <m:r>
          <w:rPr>
            <w:rFonts w:ascii="Cambria Math" w:hAnsi="Cambria Math"/>
            <w:sz w:val="29"/>
            <w:szCs w:val="29"/>
          </w:rPr>
          <m:t>9</m:t>
        </m:r>
        <m:r>
          <m:rPr>
            <m:sty m:val="bi"/>
          </m:rPr>
          <w:rPr>
            <w:rFonts w:ascii="Cambria Math" w:hAnsi="Cambria Math"/>
            <w:sz w:val="29"/>
            <w:szCs w:val="29"/>
          </w:rPr>
          <m:t>π</m:t>
        </m:r>
      </m:oMath>
      <w:r>
        <w:rPr>
          <w:rFonts w:ascii="Arial" w:hAnsi="Arial"/>
          <w:b/>
          <w:bCs/>
        </w:rPr>
        <w:t xml:space="preserve"> </w:t>
      </w:r>
      <w:r>
        <w:rPr>
          <w:rFonts w:ascii="Cambria Math" w:hAnsi="Cambria Math"/>
        </w:rPr>
        <w:t>ft</w:t>
      </w:r>
      <w:r>
        <w:rPr>
          <w:rFonts w:ascii="Cambria Math" w:hAnsi="Cambria Math"/>
          <w:vertAlign w:val="superscript"/>
        </w:rPr>
        <w:t>2</w:t>
      </w:r>
      <w:r>
        <w:rPr>
          <w:rFonts w:ascii="Arial" w:eastAsia="Arial" w:hAnsi="Arial" w:cs="Arial"/>
          <w:b/>
          <w:bCs/>
        </w:rPr>
        <w:tab/>
        <w:t xml:space="preserve">B. </w:t>
      </w:r>
      <m:oMath>
        <m:r>
          <w:rPr>
            <w:rFonts w:ascii="Cambria Math" w:hAnsi="Cambria Math"/>
            <w:sz w:val="34"/>
            <w:szCs w:val="34"/>
          </w:rPr>
          <m:t>36</m:t>
        </m:r>
        <m:r>
          <m:rPr>
            <m:sty m:val="bi"/>
          </m:rPr>
          <w:rPr>
            <w:rFonts w:ascii="Cambria Math" w:hAnsi="Cambria Math"/>
            <w:sz w:val="34"/>
            <w:szCs w:val="34"/>
          </w:rPr>
          <m:t>π</m:t>
        </m:r>
      </m:oMath>
      <w:r>
        <w:rPr>
          <w:rFonts w:ascii="Cambria Math" w:hAnsi="Cambria Math"/>
        </w:rPr>
        <w:t>ft</w:t>
      </w:r>
      <w:r>
        <w:rPr>
          <w:rFonts w:ascii="Cambria Math" w:hAnsi="Cambria Math"/>
          <w:vertAlign w:val="superscript"/>
        </w:rPr>
        <w:t>2</w:t>
      </w:r>
      <w:r>
        <w:rPr>
          <w:rFonts w:ascii="Arial" w:eastAsia="Arial" w:hAnsi="Arial" w:cs="Arial"/>
          <w:b/>
          <w:bCs/>
          <w:lang w:val="it-IT"/>
        </w:rPr>
        <w:tab/>
        <w:t xml:space="preserve">C. </w:t>
      </w:r>
      <w:r>
        <w:rPr>
          <w:rFonts w:ascii="Cambria Math" w:hAnsi="Cambria Math"/>
        </w:rPr>
        <w:t xml:space="preserve"> </w:t>
      </w:r>
      <m:oMath>
        <m:r>
          <w:rPr>
            <w:rFonts w:ascii="Cambria Math" w:hAnsi="Cambria Math"/>
            <w:sz w:val="29"/>
            <w:szCs w:val="29"/>
          </w:rPr>
          <m:t>414</m:t>
        </m:r>
        <m:r>
          <m:rPr>
            <m:sty m:val="bi"/>
          </m:rPr>
          <w:rPr>
            <w:rFonts w:ascii="Cambria Math" w:hAnsi="Cambria Math"/>
            <w:sz w:val="29"/>
            <w:szCs w:val="29"/>
          </w:rPr>
          <m:t>π</m:t>
        </m:r>
      </m:oMath>
      <w:r>
        <w:rPr>
          <w:rFonts w:ascii="Cambria Math" w:hAnsi="Cambria Math"/>
        </w:rPr>
        <w:t xml:space="preserve"> ft</w:t>
      </w:r>
      <w:r>
        <w:rPr>
          <w:rFonts w:ascii="Cambria Math" w:hAnsi="Cambria Math"/>
          <w:vertAlign w:val="superscript"/>
        </w:rPr>
        <w:t>2</w:t>
      </w:r>
      <w:r>
        <w:rPr>
          <w:rFonts w:ascii="Arial" w:eastAsia="Arial" w:hAnsi="Arial" w:cs="Arial"/>
          <w:b/>
          <w:bCs/>
          <w:lang w:val="de-DE"/>
        </w:rPr>
        <w:tab/>
        <w:t xml:space="preserve">     D. </w:t>
      </w:r>
      <m:oMath>
        <m:r>
          <w:rPr>
            <w:rFonts w:ascii="Cambria Math" w:hAnsi="Cambria Math"/>
            <w:sz w:val="30"/>
            <w:szCs w:val="30"/>
          </w:rPr>
          <m:t>1656</m:t>
        </m:r>
        <m:r>
          <m:rPr>
            <m:sty m:val="bi"/>
          </m:rPr>
          <w:rPr>
            <w:rFonts w:ascii="Cambria Math" w:hAnsi="Cambria Math"/>
            <w:sz w:val="30"/>
            <w:szCs w:val="30"/>
          </w:rPr>
          <m:t>π</m:t>
        </m:r>
      </m:oMath>
      <w:r>
        <w:rPr>
          <w:rFonts w:ascii="Arial" w:hAnsi="Arial"/>
          <w:b/>
          <w:bCs/>
        </w:rPr>
        <w:t xml:space="preserve"> </w:t>
      </w:r>
      <w:r>
        <w:rPr>
          <w:rFonts w:ascii="Cambria Math" w:hAnsi="Cambria Math"/>
        </w:rPr>
        <w:t>ft</w:t>
      </w:r>
      <w:r>
        <w:rPr>
          <w:rFonts w:ascii="Cambria Math" w:hAnsi="Cambria Math"/>
          <w:vertAlign w:val="superscript"/>
        </w:rPr>
        <w:t>2</w:t>
      </w:r>
      <w:r>
        <w:rPr>
          <w:rFonts w:ascii="Arial" w:hAnsi="Arial"/>
          <w:b/>
          <w:bCs/>
          <w:vertAlign w:val="superscript"/>
        </w:rPr>
        <w:t xml:space="preserve"> </w:t>
      </w:r>
      <w:r>
        <w:rPr>
          <w:rFonts w:ascii="Arial" w:hAnsi="Arial"/>
          <w:b/>
          <w:bCs/>
          <w:lang w:val="de-DE"/>
        </w:rPr>
        <w:t xml:space="preserve">        E. NOTA</w:t>
      </w:r>
    </w:p>
    <w:p w14:paraId="0723DA64" w14:textId="33195CDC" w:rsidR="007C0A42" w:rsidRDefault="007C0A42">
      <w:pPr>
        <w:pStyle w:val="Body"/>
        <w:rPr>
          <w:rFonts w:ascii="Arial" w:eastAsia="Arial" w:hAnsi="Arial" w:cs="Arial"/>
        </w:rPr>
      </w:pPr>
    </w:p>
    <w:p w14:paraId="6F0C2FAC" w14:textId="315EA208" w:rsidR="00231891" w:rsidRDefault="00231891">
      <w:pPr>
        <w:pStyle w:val="Body"/>
        <w:rPr>
          <w:rFonts w:ascii="Arial" w:eastAsia="Arial" w:hAnsi="Arial" w:cs="Arial"/>
        </w:rPr>
      </w:pPr>
    </w:p>
    <w:p w14:paraId="167ADA76" w14:textId="77777777" w:rsidR="00231891" w:rsidRDefault="00231891">
      <w:pPr>
        <w:pStyle w:val="Body"/>
        <w:rPr>
          <w:rFonts w:ascii="Arial" w:eastAsia="Arial" w:hAnsi="Arial" w:cs="Arial"/>
        </w:rPr>
      </w:pPr>
    </w:p>
    <w:p w14:paraId="0723DA65" w14:textId="77777777" w:rsidR="007C0A42" w:rsidRDefault="00231891">
      <w:pPr>
        <w:pStyle w:val="Body"/>
        <w:rPr>
          <w:rFonts w:ascii="Arial" w:eastAsia="Arial" w:hAnsi="Arial" w:cs="Arial"/>
        </w:rPr>
      </w:pPr>
      <w:r>
        <w:rPr>
          <w:rFonts w:ascii="Arial" w:hAnsi="Arial"/>
        </w:rPr>
        <w:t>4. The wheels on a merchant's cart are two concentric circles with radius of 5 units and 3 units. A spoke is a chord of the</w:t>
      </w:r>
      <w:r>
        <w:rPr>
          <w:rFonts w:ascii="Arial" w:hAnsi="Arial"/>
        </w:rPr>
        <w:t xml:space="preserve"> larger circle and is tangent to the smaller circle. What is the length of the spoke?</w:t>
      </w:r>
    </w:p>
    <w:p w14:paraId="0723DA66" w14:textId="77777777" w:rsidR="007C0A42" w:rsidRDefault="007C0A42">
      <w:pPr>
        <w:pStyle w:val="Body"/>
        <w:rPr>
          <w:rFonts w:ascii="Arial" w:eastAsia="Arial" w:hAnsi="Arial" w:cs="Arial"/>
        </w:rPr>
      </w:pPr>
    </w:p>
    <w:p w14:paraId="0723DA67" w14:textId="77777777" w:rsidR="007C0A42" w:rsidRDefault="00231891">
      <w:pPr>
        <w:pStyle w:val="Body"/>
        <w:rPr>
          <w:rFonts w:ascii="Arial" w:eastAsia="Arial" w:hAnsi="Arial" w:cs="Arial"/>
          <w:b/>
          <w:bCs/>
        </w:rPr>
      </w:pPr>
      <w:r>
        <w:rPr>
          <w:rFonts w:ascii="Arial" w:hAnsi="Arial"/>
          <w:b/>
          <w:bCs/>
        </w:rPr>
        <w:t xml:space="preserve">A. 3 units </w:t>
      </w:r>
      <w:r>
        <w:rPr>
          <w:rFonts w:ascii="Arial" w:hAnsi="Arial"/>
          <w:b/>
          <w:bCs/>
        </w:rPr>
        <w:tab/>
        <w:t>B. 4 units</w:t>
      </w:r>
      <w:r>
        <w:rPr>
          <w:rFonts w:ascii="Arial" w:hAnsi="Arial"/>
          <w:b/>
          <w:bCs/>
        </w:rPr>
        <w:tab/>
        <w:t xml:space="preserve">C. 6 units </w:t>
      </w:r>
      <w:r>
        <w:rPr>
          <w:rFonts w:ascii="Arial" w:hAnsi="Arial"/>
          <w:b/>
          <w:bCs/>
        </w:rPr>
        <w:tab/>
        <w:t>D. 8 units</w:t>
      </w:r>
      <w:r>
        <w:rPr>
          <w:rFonts w:ascii="Arial" w:hAnsi="Arial"/>
          <w:b/>
          <w:bCs/>
        </w:rPr>
        <w:tab/>
        <w:t>E. NOTA</w:t>
      </w:r>
    </w:p>
    <w:p w14:paraId="0723DA68" w14:textId="4DD7A832" w:rsidR="007C0A42" w:rsidRDefault="007C0A42">
      <w:pPr>
        <w:pStyle w:val="Body"/>
        <w:rPr>
          <w:rFonts w:ascii="Arial" w:eastAsia="Arial" w:hAnsi="Arial" w:cs="Arial"/>
        </w:rPr>
      </w:pPr>
    </w:p>
    <w:p w14:paraId="655C5357" w14:textId="7B6DF159" w:rsidR="00231891" w:rsidRDefault="00231891">
      <w:pPr>
        <w:pStyle w:val="Body"/>
        <w:rPr>
          <w:rFonts w:ascii="Arial" w:eastAsia="Arial" w:hAnsi="Arial" w:cs="Arial"/>
        </w:rPr>
      </w:pPr>
    </w:p>
    <w:p w14:paraId="43D0E93B" w14:textId="77777777" w:rsidR="00231891" w:rsidRDefault="00231891">
      <w:pPr>
        <w:pStyle w:val="Body"/>
        <w:rPr>
          <w:rFonts w:ascii="Arial" w:eastAsia="Arial" w:hAnsi="Arial" w:cs="Arial"/>
        </w:rPr>
      </w:pPr>
    </w:p>
    <w:p w14:paraId="0723DA69" w14:textId="77777777" w:rsidR="007C0A42" w:rsidRDefault="00231891">
      <w:pPr>
        <w:pStyle w:val="Body"/>
        <w:rPr>
          <w:rFonts w:ascii="Arial" w:eastAsia="Arial" w:hAnsi="Arial" w:cs="Arial"/>
        </w:rPr>
      </w:pPr>
      <w:r>
        <w:rPr>
          <w:rFonts w:ascii="Arial" w:hAnsi="Arial"/>
        </w:rPr>
        <w:t>5. Nathan makes his way to the town square, where he sees a bronze statue of Atlas, the titan who holds up the sky</w:t>
      </w:r>
      <w:r>
        <w:rPr>
          <w:rFonts w:ascii="Arial" w:hAnsi="Arial"/>
        </w:rPr>
        <w:t>. He is holding a globe that has a radius of 3 ft. If the globe is hollow, with a thickness of 3 in, what is the volume of bronze used to construct the globe?</w:t>
      </w:r>
    </w:p>
    <w:p w14:paraId="0723DA6A" w14:textId="77777777" w:rsidR="007C0A42" w:rsidRDefault="007C0A42">
      <w:pPr>
        <w:pStyle w:val="Body"/>
        <w:rPr>
          <w:rFonts w:ascii="Arial" w:eastAsia="Arial" w:hAnsi="Arial" w:cs="Arial"/>
          <w:b/>
          <w:bCs/>
        </w:rPr>
      </w:pPr>
    </w:p>
    <w:p w14:paraId="0723DA6B" w14:textId="77777777" w:rsidR="007C0A42" w:rsidRDefault="00231891">
      <w:pPr>
        <w:pStyle w:val="Body"/>
        <w:rPr>
          <w:rFonts w:ascii="Arial" w:eastAsia="Arial" w:hAnsi="Arial" w:cs="Arial"/>
        </w:rPr>
      </w:pPr>
      <w:r>
        <w:rPr>
          <w:rFonts w:ascii="Arial" w:hAnsi="Arial"/>
          <w:b/>
          <w:bCs/>
        </w:rPr>
        <w:t xml:space="preserve">A. </w:t>
      </w:r>
      <m:oMath>
        <m:r>
          <w:rPr>
            <w:rFonts w:ascii="Cambria Math" w:hAnsi="Cambria Math"/>
            <w:sz w:val="29"/>
            <w:szCs w:val="29"/>
          </w:rPr>
          <m:t>8.27</m:t>
        </m:r>
        <m:r>
          <m:rPr>
            <m:sty m:val="bi"/>
          </m:rPr>
          <w:rPr>
            <w:rFonts w:ascii="Cambria Math" w:hAnsi="Cambria Math"/>
            <w:sz w:val="29"/>
            <w:szCs w:val="29"/>
          </w:rPr>
          <m:t>π</m:t>
        </m:r>
      </m:oMath>
      <w:r>
        <w:rPr>
          <w:rFonts w:ascii="Arial" w:hAnsi="Arial"/>
          <w:b/>
          <w:bCs/>
        </w:rPr>
        <w:t xml:space="preserve"> </w:t>
      </w:r>
      <w:r>
        <w:rPr>
          <w:rFonts w:ascii="Cambria Math" w:hAnsi="Cambria Math"/>
        </w:rPr>
        <w:t>in</w:t>
      </w:r>
      <w:r>
        <w:rPr>
          <w:rFonts w:ascii="Cambria Math" w:hAnsi="Cambria Math"/>
          <w:vertAlign w:val="superscript"/>
        </w:rPr>
        <w:t>3</w:t>
      </w:r>
      <w:r>
        <w:rPr>
          <w:rFonts w:ascii="Arial" w:eastAsia="Arial" w:hAnsi="Arial" w:cs="Arial"/>
          <w:b/>
          <w:bCs/>
        </w:rPr>
        <w:tab/>
        <w:t xml:space="preserve">    B. </w:t>
      </w:r>
      <m:oMath>
        <m:r>
          <w:rPr>
            <w:rFonts w:ascii="Cambria Math" w:hAnsi="Cambria Math"/>
            <w:sz w:val="29"/>
            <w:szCs w:val="29"/>
          </w:rPr>
          <m:t>62208</m:t>
        </m:r>
        <m:r>
          <m:rPr>
            <m:sty m:val="bi"/>
          </m:rPr>
          <w:rPr>
            <w:rFonts w:ascii="Cambria Math" w:hAnsi="Cambria Math"/>
            <w:sz w:val="29"/>
            <w:szCs w:val="29"/>
          </w:rPr>
          <m:t>π</m:t>
        </m:r>
      </m:oMath>
      <w:r>
        <w:rPr>
          <w:rFonts w:ascii="Arial" w:hAnsi="Arial"/>
          <w:b/>
          <w:bCs/>
        </w:rPr>
        <w:t xml:space="preserve"> </w:t>
      </w:r>
      <w:r>
        <w:rPr>
          <w:rFonts w:ascii="Cambria Math" w:hAnsi="Cambria Math"/>
        </w:rPr>
        <w:t>in</w:t>
      </w:r>
      <w:r>
        <w:rPr>
          <w:rFonts w:ascii="Cambria Math" w:hAnsi="Cambria Math"/>
          <w:vertAlign w:val="superscript"/>
        </w:rPr>
        <w:t>3</w:t>
      </w:r>
      <w:r>
        <w:rPr>
          <w:rFonts w:ascii="Arial" w:eastAsia="Arial" w:hAnsi="Arial" w:cs="Arial"/>
          <w:b/>
          <w:bCs/>
          <w:lang w:val="it-IT"/>
        </w:rPr>
        <w:tab/>
        <w:t xml:space="preserve">C. </w:t>
      </w:r>
      <m:oMath>
        <m:r>
          <w:rPr>
            <w:rFonts w:ascii="Cambria Math" w:hAnsi="Cambria Math"/>
            <w:sz w:val="29"/>
            <w:szCs w:val="29"/>
          </w:rPr>
          <m:t>54432</m:t>
        </m:r>
        <m:r>
          <m:rPr>
            <m:sty m:val="bi"/>
          </m:rPr>
          <w:rPr>
            <w:rFonts w:ascii="Cambria Math" w:hAnsi="Cambria Math"/>
            <w:sz w:val="29"/>
            <w:szCs w:val="29"/>
          </w:rPr>
          <m:t>π</m:t>
        </m:r>
      </m:oMath>
      <w:r>
        <w:rPr>
          <w:rFonts w:ascii="Arial" w:hAnsi="Arial"/>
          <w:b/>
          <w:bCs/>
        </w:rPr>
        <w:t xml:space="preserve"> </w:t>
      </w:r>
      <w:r>
        <w:rPr>
          <w:rFonts w:ascii="Cambria Math" w:hAnsi="Cambria Math"/>
        </w:rPr>
        <w:t>in</w:t>
      </w:r>
      <w:r>
        <w:rPr>
          <w:rFonts w:ascii="Cambria Math" w:hAnsi="Cambria Math"/>
          <w:vertAlign w:val="superscript"/>
        </w:rPr>
        <w:t>3</w:t>
      </w:r>
      <w:r>
        <w:rPr>
          <w:rFonts w:ascii="Arial" w:eastAsia="Arial" w:hAnsi="Arial" w:cs="Arial"/>
          <w:b/>
          <w:bCs/>
        </w:rPr>
        <w:tab/>
        <w:t xml:space="preserve">D. </w:t>
      </w:r>
      <m:oMath>
        <m:r>
          <w:rPr>
            <w:rFonts w:ascii="Cambria Math" w:hAnsi="Cambria Math"/>
            <w:sz w:val="30"/>
            <w:szCs w:val="30"/>
          </w:rPr>
          <m:t>14292</m:t>
        </m:r>
        <m:r>
          <m:rPr>
            <m:sty m:val="bi"/>
          </m:rPr>
          <w:rPr>
            <w:rFonts w:ascii="Cambria Math" w:hAnsi="Cambria Math"/>
            <w:sz w:val="30"/>
            <w:szCs w:val="30"/>
          </w:rPr>
          <m:t>π</m:t>
        </m:r>
      </m:oMath>
      <w:r>
        <w:rPr>
          <w:rFonts w:ascii="Arial" w:hAnsi="Arial"/>
          <w:b/>
          <w:bCs/>
        </w:rPr>
        <w:t xml:space="preserve"> </w:t>
      </w:r>
      <w:r>
        <w:rPr>
          <w:rFonts w:ascii="Cambria Math" w:hAnsi="Cambria Math"/>
        </w:rPr>
        <w:t>in</w:t>
      </w:r>
      <w:r>
        <w:rPr>
          <w:rFonts w:ascii="Cambria Math" w:hAnsi="Cambria Math"/>
          <w:vertAlign w:val="superscript"/>
        </w:rPr>
        <w:t>3</w:t>
      </w:r>
      <w:r>
        <w:rPr>
          <w:rFonts w:ascii="Arial" w:eastAsia="Arial" w:hAnsi="Arial" w:cs="Arial"/>
          <w:b/>
          <w:bCs/>
        </w:rPr>
        <w:tab/>
        <w:t>E. NOTA</w:t>
      </w:r>
    </w:p>
    <w:p w14:paraId="0723DA6C" w14:textId="121670DF" w:rsidR="007C0A42" w:rsidRDefault="007C0A42">
      <w:pPr>
        <w:pStyle w:val="Body"/>
        <w:rPr>
          <w:rFonts w:ascii="Arial" w:eastAsia="Arial" w:hAnsi="Arial" w:cs="Arial"/>
        </w:rPr>
      </w:pPr>
    </w:p>
    <w:p w14:paraId="01F4CAF8" w14:textId="134B4984" w:rsidR="00231891" w:rsidRDefault="00231891">
      <w:pPr>
        <w:pStyle w:val="Body"/>
        <w:rPr>
          <w:rFonts w:ascii="Arial" w:eastAsia="Arial" w:hAnsi="Arial" w:cs="Arial"/>
        </w:rPr>
      </w:pPr>
    </w:p>
    <w:p w14:paraId="4A501BB4" w14:textId="77777777" w:rsidR="00231891" w:rsidRDefault="00231891">
      <w:pPr>
        <w:pStyle w:val="Body"/>
        <w:rPr>
          <w:rFonts w:ascii="Arial" w:eastAsia="Arial" w:hAnsi="Arial" w:cs="Arial"/>
        </w:rPr>
      </w:pPr>
    </w:p>
    <w:p w14:paraId="0723DA6D" w14:textId="77777777" w:rsidR="007C0A42" w:rsidRDefault="00231891">
      <w:pPr>
        <w:pStyle w:val="Body"/>
        <w:rPr>
          <w:rFonts w:ascii="Arial" w:eastAsia="Arial" w:hAnsi="Arial" w:cs="Arial"/>
        </w:rPr>
      </w:pPr>
      <w:r>
        <w:rPr>
          <w:rFonts w:ascii="Arial" w:hAnsi="Arial"/>
        </w:rPr>
        <w:t xml:space="preserve">6. If bronze has a density of 0.25 pounds per cubic inch, what is the weight of the globe from the previous question to the nearest ton? (Use </w:t>
      </w:r>
      <m:oMath>
        <m:r>
          <w:rPr>
            <w:rFonts w:ascii="Cambria Math" w:hAnsi="Cambria Math"/>
            <w:sz w:val="29"/>
            <w:szCs w:val="29"/>
          </w:rPr>
          <m:t>π</m:t>
        </m:r>
        <m:r>
          <w:rPr>
            <w:rFonts w:ascii="Cambria Math" w:hAnsi="Cambria Math"/>
            <w:sz w:val="29"/>
            <w:szCs w:val="29"/>
          </w:rPr>
          <m:t>≈</m:t>
        </m:r>
      </m:oMath>
      <w:r>
        <w:rPr>
          <w:rFonts w:ascii="Arial" w:hAnsi="Arial"/>
        </w:rPr>
        <w:t xml:space="preserve"> 3 for this question)</w:t>
      </w:r>
    </w:p>
    <w:p w14:paraId="0723DA6E" w14:textId="77777777" w:rsidR="007C0A42" w:rsidRDefault="007C0A42">
      <w:pPr>
        <w:pStyle w:val="Body"/>
        <w:rPr>
          <w:rFonts w:ascii="Arial" w:eastAsia="Arial" w:hAnsi="Arial" w:cs="Arial"/>
          <w:b/>
          <w:bCs/>
        </w:rPr>
      </w:pPr>
    </w:p>
    <w:p w14:paraId="0723DA6F" w14:textId="52F354DE" w:rsidR="007C0A42" w:rsidRDefault="00231891">
      <w:pPr>
        <w:pStyle w:val="Body"/>
        <w:rPr>
          <w:rFonts w:ascii="Arial" w:hAnsi="Arial"/>
          <w:b/>
          <w:bCs/>
          <w:lang w:val="de-DE"/>
        </w:rPr>
      </w:pPr>
      <w:r>
        <w:rPr>
          <w:rFonts w:ascii="Arial" w:hAnsi="Arial"/>
          <w:b/>
          <w:bCs/>
          <w:lang w:val="de-DE"/>
        </w:rPr>
        <w:t>A. 10719 tons</w:t>
      </w:r>
      <w:r>
        <w:rPr>
          <w:rFonts w:ascii="Arial" w:hAnsi="Arial"/>
          <w:b/>
          <w:bCs/>
          <w:lang w:val="de-DE"/>
        </w:rPr>
        <w:tab/>
        <w:t>B. 21 tons</w:t>
      </w:r>
      <w:r>
        <w:rPr>
          <w:rFonts w:ascii="Arial" w:hAnsi="Arial"/>
          <w:b/>
          <w:bCs/>
          <w:lang w:val="de-DE"/>
        </w:rPr>
        <w:tab/>
        <w:t xml:space="preserve">      C. 5 tons</w:t>
      </w:r>
      <w:r>
        <w:rPr>
          <w:rFonts w:ascii="Arial" w:hAnsi="Arial"/>
          <w:b/>
          <w:bCs/>
          <w:lang w:val="de-DE"/>
        </w:rPr>
        <w:tab/>
      </w:r>
      <w:r>
        <w:rPr>
          <w:rFonts w:ascii="Arial" w:hAnsi="Arial"/>
          <w:b/>
          <w:bCs/>
          <w:lang w:val="de-DE"/>
        </w:rPr>
        <w:tab/>
        <w:t>D. 6 tons</w:t>
      </w:r>
      <w:r>
        <w:rPr>
          <w:rFonts w:ascii="Arial" w:hAnsi="Arial"/>
          <w:b/>
          <w:bCs/>
          <w:lang w:val="de-DE"/>
        </w:rPr>
        <w:tab/>
        <w:t xml:space="preserve">    E. NOTA</w:t>
      </w:r>
    </w:p>
    <w:p w14:paraId="5C0BBC90" w14:textId="7E1D169A" w:rsidR="00231891" w:rsidRDefault="00231891">
      <w:pPr>
        <w:pStyle w:val="Body"/>
        <w:rPr>
          <w:rFonts w:ascii="Arial" w:eastAsia="Arial" w:hAnsi="Arial" w:cs="Arial"/>
          <w:b/>
          <w:bCs/>
        </w:rPr>
      </w:pPr>
    </w:p>
    <w:p w14:paraId="3CF90629" w14:textId="77777777" w:rsidR="00231891" w:rsidRDefault="00231891">
      <w:pPr>
        <w:pStyle w:val="Body"/>
        <w:rPr>
          <w:rFonts w:ascii="Arial" w:eastAsia="Arial" w:hAnsi="Arial" w:cs="Arial"/>
          <w:b/>
          <w:bCs/>
        </w:rPr>
      </w:pPr>
    </w:p>
    <w:p w14:paraId="0723DA70" w14:textId="77777777" w:rsidR="007C0A42" w:rsidRDefault="007C0A42">
      <w:pPr>
        <w:pStyle w:val="Body"/>
        <w:rPr>
          <w:rFonts w:ascii="Arial" w:eastAsia="Arial" w:hAnsi="Arial" w:cs="Arial"/>
        </w:rPr>
      </w:pPr>
    </w:p>
    <w:p w14:paraId="0723DA71" w14:textId="77777777" w:rsidR="007C0A42" w:rsidRDefault="00231891">
      <w:pPr>
        <w:pStyle w:val="Body"/>
        <w:rPr>
          <w:rFonts w:ascii="Arial" w:eastAsia="Arial" w:hAnsi="Arial" w:cs="Arial"/>
        </w:rPr>
      </w:pPr>
      <w:r>
        <w:rPr>
          <w:rFonts w:ascii="Arial" w:hAnsi="Arial"/>
        </w:rPr>
        <w:t>7. A street musician is</w:t>
      </w:r>
      <w:r>
        <w:rPr>
          <w:rFonts w:ascii="Arial" w:hAnsi="Arial"/>
        </w:rPr>
        <w:t xml:space="preserve"> playing the harp (which is in the shape of a triangle). The harp's two main strings are parallel to base of the harp. The two strings are 5 cm and 13 cm long while the base is 20 cm long. What is the ratio of the area between the vertex of the harp and th</w:t>
      </w:r>
      <w:r>
        <w:rPr>
          <w:rFonts w:ascii="Arial" w:hAnsi="Arial"/>
        </w:rPr>
        <w:t xml:space="preserve">e smaller string to the area between the base and the longer string? </w:t>
      </w:r>
    </w:p>
    <w:p w14:paraId="0723DA72" w14:textId="77777777" w:rsidR="007C0A42" w:rsidRDefault="007C0A42">
      <w:pPr>
        <w:pStyle w:val="Body"/>
        <w:rPr>
          <w:rFonts w:ascii="Arial" w:eastAsia="Arial" w:hAnsi="Arial" w:cs="Arial"/>
        </w:rPr>
      </w:pPr>
    </w:p>
    <w:p w14:paraId="0723DA77" w14:textId="647F1EF5" w:rsidR="007C0A42" w:rsidRDefault="00231891">
      <w:pPr>
        <w:pStyle w:val="Body"/>
        <w:rPr>
          <w:rFonts w:ascii="Arial" w:hAnsi="Arial"/>
          <w:b/>
          <w:bCs/>
        </w:rPr>
      </w:pPr>
      <w:r>
        <w:rPr>
          <w:rFonts w:ascii="Arial" w:hAnsi="Arial"/>
          <w:b/>
          <w:bCs/>
        </w:rPr>
        <w:t>A. 5/80</w:t>
      </w:r>
      <w:r>
        <w:rPr>
          <w:rFonts w:ascii="Arial" w:hAnsi="Arial"/>
          <w:b/>
          <w:bCs/>
        </w:rPr>
        <w:tab/>
        <w:t>B. 25/231</w:t>
      </w:r>
      <w:r>
        <w:rPr>
          <w:rFonts w:ascii="Arial" w:hAnsi="Arial"/>
          <w:b/>
          <w:bCs/>
        </w:rPr>
        <w:tab/>
        <w:t xml:space="preserve">C. 25/169 </w:t>
      </w:r>
      <w:r>
        <w:rPr>
          <w:rFonts w:ascii="Arial" w:hAnsi="Arial"/>
          <w:b/>
          <w:bCs/>
        </w:rPr>
        <w:tab/>
        <w:t>D. 169/400</w:t>
      </w:r>
      <w:r>
        <w:rPr>
          <w:rFonts w:ascii="Arial" w:hAnsi="Arial"/>
          <w:b/>
          <w:bCs/>
        </w:rPr>
        <w:tab/>
        <w:t>E. NOTA</w:t>
      </w:r>
    </w:p>
    <w:p w14:paraId="7BD39064" w14:textId="165167B5" w:rsidR="00231891" w:rsidRDefault="00231891">
      <w:pPr>
        <w:pStyle w:val="Body"/>
        <w:rPr>
          <w:rFonts w:ascii="Arial" w:hAnsi="Arial"/>
          <w:b/>
          <w:bCs/>
        </w:rPr>
      </w:pPr>
    </w:p>
    <w:p w14:paraId="4C04541C" w14:textId="77777777" w:rsidR="00231891" w:rsidRDefault="00231891">
      <w:pPr>
        <w:pStyle w:val="Body"/>
        <w:rPr>
          <w:rFonts w:ascii="Arial" w:eastAsia="Arial" w:hAnsi="Arial" w:cs="Arial"/>
        </w:rPr>
      </w:pPr>
    </w:p>
    <w:p w14:paraId="0723DA78" w14:textId="77777777" w:rsidR="007C0A42" w:rsidRDefault="007C0A42">
      <w:pPr>
        <w:pStyle w:val="Body"/>
        <w:rPr>
          <w:rFonts w:ascii="Arial" w:eastAsia="Arial" w:hAnsi="Arial" w:cs="Arial"/>
        </w:rPr>
      </w:pPr>
    </w:p>
    <w:p w14:paraId="0723DA79" w14:textId="77777777" w:rsidR="007C0A42" w:rsidRDefault="00231891">
      <w:pPr>
        <w:pStyle w:val="Body"/>
        <w:rPr>
          <w:rFonts w:ascii="Arial" w:eastAsia="Arial" w:hAnsi="Arial" w:cs="Arial"/>
        </w:rPr>
      </w:pPr>
      <w:r>
        <w:rPr>
          <w:rFonts w:ascii="Arial" w:hAnsi="Arial"/>
        </w:rPr>
        <w:t>8. Sihala recalls the story of how Eratosthenes estimated the circumference of the earth (believed to be a perfect sphere). He found</w:t>
      </w:r>
      <w:r>
        <w:rPr>
          <w:rFonts w:ascii="Arial" w:hAnsi="Arial"/>
        </w:rPr>
        <w:t xml:space="preserve"> that 2 sticks, placed in 2 cities 800km apart, cast shadows of 7</w:t>
      </w:r>
      <w:r>
        <w:rPr>
          <w:rFonts w:ascii="Arial" w:hAnsi="Arial"/>
        </w:rPr>
        <w:t xml:space="preserve">° </w:t>
      </w:r>
      <w:r>
        <w:rPr>
          <w:rFonts w:ascii="Arial" w:hAnsi="Arial"/>
        </w:rPr>
        <w:t>difference. What did he calculate the circumference to be? Round to the nearest thousand. (Hint: that means that the cities are 7</w:t>
      </w:r>
      <w:r>
        <w:rPr>
          <w:rFonts w:ascii="Arial" w:hAnsi="Arial"/>
        </w:rPr>
        <w:t xml:space="preserve">° </w:t>
      </w:r>
      <w:r>
        <w:rPr>
          <w:rFonts w:ascii="Arial" w:hAnsi="Arial"/>
        </w:rPr>
        <w:t>apart on the circumference of the earth)</w:t>
      </w:r>
    </w:p>
    <w:p w14:paraId="0723DA7A" w14:textId="77777777" w:rsidR="007C0A42" w:rsidRDefault="007C0A42">
      <w:pPr>
        <w:pStyle w:val="Body"/>
        <w:rPr>
          <w:rFonts w:ascii="Arial" w:eastAsia="Arial" w:hAnsi="Arial" w:cs="Arial"/>
          <w:b/>
          <w:bCs/>
        </w:rPr>
      </w:pPr>
    </w:p>
    <w:p w14:paraId="0723DA7B" w14:textId="36BB3662" w:rsidR="007C0A42" w:rsidRDefault="00231891">
      <w:pPr>
        <w:pStyle w:val="Body"/>
        <w:rPr>
          <w:rFonts w:ascii="Arial" w:hAnsi="Arial"/>
          <w:b/>
          <w:bCs/>
        </w:rPr>
      </w:pPr>
      <w:r>
        <w:rPr>
          <w:rFonts w:ascii="Arial" w:hAnsi="Arial"/>
          <w:b/>
          <w:bCs/>
        </w:rPr>
        <w:t>A. 16 km</w:t>
      </w:r>
      <w:r>
        <w:rPr>
          <w:rFonts w:ascii="Arial" w:hAnsi="Arial"/>
          <w:b/>
          <w:bCs/>
        </w:rPr>
        <w:tab/>
        <w:t xml:space="preserve">B) </w:t>
      </w:r>
      <w:r>
        <w:rPr>
          <w:rFonts w:ascii="Arial" w:hAnsi="Arial"/>
          <w:b/>
          <w:bCs/>
        </w:rPr>
        <w:t>129,000 km</w:t>
      </w:r>
      <w:r>
        <w:rPr>
          <w:rFonts w:ascii="Arial" w:hAnsi="Arial"/>
          <w:b/>
          <w:bCs/>
        </w:rPr>
        <w:tab/>
        <w:t>C) 15,000 km</w:t>
      </w:r>
      <w:r>
        <w:rPr>
          <w:rFonts w:ascii="Arial" w:hAnsi="Arial"/>
          <w:b/>
          <w:bCs/>
        </w:rPr>
        <w:tab/>
        <w:t>D) 41,000 km</w:t>
      </w:r>
      <w:r>
        <w:rPr>
          <w:rFonts w:ascii="Arial" w:hAnsi="Arial"/>
          <w:b/>
          <w:bCs/>
        </w:rPr>
        <w:tab/>
        <w:t>E) NOTA</w:t>
      </w:r>
    </w:p>
    <w:p w14:paraId="472218FB" w14:textId="3A42D1AD" w:rsidR="00231891" w:rsidRDefault="00231891">
      <w:pPr>
        <w:pStyle w:val="Body"/>
        <w:rPr>
          <w:rFonts w:ascii="Arial" w:eastAsia="Arial" w:hAnsi="Arial" w:cs="Arial"/>
        </w:rPr>
      </w:pPr>
    </w:p>
    <w:p w14:paraId="3072B1BD" w14:textId="77777777" w:rsidR="00231891" w:rsidRDefault="00231891">
      <w:pPr>
        <w:pStyle w:val="Body"/>
        <w:rPr>
          <w:rFonts w:ascii="Arial" w:eastAsia="Arial" w:hAnsi="Arial" w:cs="Arial"/>
        </w:rPr>
      </w:pPr>
    </w:p>
    <w:p w14:paraId="0723DA7C" w14:textId="77777777" w:rsidR="007C0A42" w:rsidRDefault="007C0A42">
      <w:pPr>
        <w:pStyle w:val="Body"/>
        <w:rPr>
          <w:rFonts w:ascii="Arial" w:eastAsia="Arial" w:hAnsi="Arial" w:cs="Arial"/>
        </w:rPr>
      </w:pPr>
    </w:p>
    <w:p w14:paraId="0723DA7D" w14:textId="77777777" w:rsidR="007C0A42" w:rsidRDefault="00231891">
      <w:pPr>
        <w:pStyle w:val="Body"/>
        <w:rPr>
          <w:rFonts w:ascii="Arial" w:eastAsia="Arial" w:hAnsi="Arial" w:cs="Arial"/>
        </w:rPr>
      </w:pPr>
      <w:r>
        <w:rPr>
          <w:rFonts w:ascii="Arial" w:hAnsi="Arial"/>
        </w:rPr>
        <w:t xml:space="preserve">9. Brighten sees a distant mountain in Greece that looks like a regular tetrahedron with a similar smaller tetrahedron cut off the top. He imagines that the larger tetrahedron has a side length of 10 miles and </w:t>
      </w:r>
      <w:r>
        <w:rPr>
          <w:rFonts w:ascii="Arial" w:hAnsi="Arial"/>
        </w:rPr>
        <w:t xml:space="preserve">the mountain has a volume </w:t>
      </w:r>
      <m:oMath>
        <m:f>
          <m:fPr>
            <m:ctrlPr>
              <w:rPr>
                <w:rFonts w:ascii="Cambria Math" w:hAnsi="Cambria Math"/>
                <w:i/>
                <w:sz w:val="29"/>
                <w:szCs w:val="29"/>
              </w:rPr>
            </m:ctrlPr>
          </m:fPr>
          <m:num>
            <m:r>
              <w:rPr>
                <w:rFonts w:ascii="Cambria Math" w:hAnsi="Cambria Math"/>
                <w:sz w:val="29"/>
                <w:szCs w:val="29"/>
              </w:rPr>
              <m:t>657</m:t>
            </m:r>
          </m:num>
          <m:den>
            <m:r>
              <w:rPr>
                <w:rFonts w:ascii="Cambria Math" w:hAnsi="Cambria Math"/>
                <w:sz w:val="29"/>
                <w:szCs w:val="29"/>
              </w:rPr>
              <m:t>1000</m:t>
            </m:r>
          </m:den>
        </m:f>
      </m:oMath>
      <w:r>
        <w:rPr>
          <w:rFonts w:ascii="Arial" w:hAnsi="Arial"/>
        </w:rPr>
        <w:t xml:space="preserve"> of the larger tetrahedron. In this imaginary scenario, what is the side length, in miles, of the smaller tetrahedron? </w:t>
      </w:r>
    </w:p>
    <w:p w14:paraId="0723DA7E" w14:textId="77777777" w:rsidR="007C0A42" w:rsidRDefault="007C0A42">
      <w:pPr>
        <w:pStyle w:val="Body"/>
        <w:rPr>
          <w:rFonts w:ascii="Arial" w:eastAsia="Arial" w:hAnsi="Arial" w:cs="Arial"/>
        </w:rPr>
      </w:pPr>
    </w:p>
    <w:p w14:paraId="0723DA7F" w14:textId="75EEF1CA" w:rsidR="007C0A42" w:rsidRDefault="00231891">
      <w:pPr>
        <w:pStyle w:val="Body"/>
        <w:rPr>
          <w:rFonts w:ascii="Arial" w:hAnsi="Arial"/>
          <w:b/>
          <w:bCs/>
          <w:lang w:val="it-IT"/>
        </w:rPr>
      </w:pPr>
      <w:r>
        <w:rPr>
          <w:rFonts w:ascii="Arial" w:hAnsi="Arial"/>
          <w:b/>
          <w:bCs/>
          <w:lang w:val="it-IT"/>
        </w:rPr>
        <w:t xml:space="preserve">A. 3 </w:t>
      </w:r>
      <w:r>
        <w:rPr>
          <w:rFonts w:ascii="Arial" w:hAnsi="Arial"/>
          <w:b/>
          <w:bCs/>
          <w:lang w:val="it-IT"/>
        </w:rPr>
        <w:tab/>
      </w:r>
      <w:r>
        <w:rPr>
          <w:rFonts w:ascii="Arial" w:hAnsi="Arial"/>
          <w:b/>
          <w:bCs/>
          <w:lang w:val="it-IT"/>
        </w:rPr>
        <w:tab/>
        <w:t>B. 4</w:t>
      </w:r>
      <w:r>
        <w:rPr>
          <w:rFonts w:ascii="Arial" w:hAnsi="Arial"/>
          <w:b/>
          <w:bCs/>
          <w:lang w:val="it-IT"/>
        </w:rPr>
        <w:tab/>
      </w:r>
      <w:r>
        <w:rPr>
          <w:rFonts w:ascii="Arial" w:hAnsi="Arial"/>
          <w:b/>
          <w:bCs/>
          <w:lang w:val="it-IT"/>
        </w:rPr>
        <w:tab/>
        <w:t xml:space="preserve">C. 5 </w:t>
      </w:r>
      <w:r>
        <w:rPr>
          <w:rFonts w:ascii="Arial" w:hAnsi="Arial"/>
          <w:b/>
          <w:bCs/>
          <w:lang w:val="it-IT"/>
        </w:rPr>
        <w:tab/>
      </w:r>
      <w:r>
        <w:rPr>
          <w:rFonts w:ascii="Arial" w:hAnsi="Arial"/>
          <w:b/>
          <w:bCs/>
          <w:lang w:val="it-IT"/>
        </w:rPr>
        <w:tab/>
        <w:t>D. 6</w:t>
      </w:r>
      <w:r>
        <w:rPr>
          <w:rFonts w:ascii="Arial" w:hAnsi="Arial"/>
          <w:b/>
          <w:bCs/>
          <w:lang w:val="it-IT"/>
        </w:rPr>
        <w:tab/>
      </w:r>
      <w:r>
        <w:rPr>
          <w:rFonts w:ascii="Arial" w:hAnsi="Arial"/>
          <w:b/>
          <w:bCs/>
          <w:lang w:val="it-IT"/>
        </w:rPr>
        <w:tab/>
        <w:t>E. NOTA</w:t>
      </w:r>
    </w:p>
    <w:p w14:paraId="6ABEC35F" w14:textId="7C8AEF5D" w:rsidR="00231891" w:rsidRDefault="00231891">
      <w:pPr>
        <w:pStyle w:val="Body"/>
        <w:rPr>
          <w:rFonts w:ascii="Arial" w:eastAsia="Arial" w:hAnsi="Arial" w:cs="Arial"/>
          <w:b/>
          <w:bCs/>
        </w:rPr>
      </w:pPr>
    </w:p>
    <w:p w14:paraId="790DCD40" w14:textId="77777777" w:rsidR="00231891" w:rsidRDefault="00231891">
      <w:pPr>
        <w:pStyle w:val="Body"/>
        <w:rPr>
          <w:rFonts w:ascii="Arial" w:eastAsia="Arial" w:hAnsi="Arial" w:cs="Arial"/>
          <w:b/>
          <w:bCs/>
        </w:rPr>
      </w:pPr>
    </w:p>
    <w:p w14:paraId="0723DA80" w14:textId="77777777" w:rsidR="007C0A42" w:rsidRDefault="007C0A42">
      <w:pPr>
        <w:pStyle w:val="Body"/>
        <w:rPr>
          <w:rFonts w:ascii="Arial" w:eastAsia="Arial" w:hAnsi="Arial" w:cs="Arial"/>
        </w:rPr>
      </w:pPr>
    </w:p>
    <w:p w14:paraId="0723DA81" w14:textId="77777777" w:rsidR="007C0A42" w:rsidRDefault="00231891">
      <w:pPr>
        <w:pStyle w:val="Body"/>
        <w:rPr>
          <w:rFonts w:ascii="Arial" w:eastAsia="Arial" w:hAnsi="Arial" w:cs="Arial"/>
        </w:rPr>
      </w:pPr>
      <w:r>
        <w:rPr>
          <w:rFonts w:ascii="Arial" w:hAnsi="Arial"/>
        </w:rPr>
        <w:t>10. David is trying to get to get to the top of Mount Olympus, whic</w:t>
      </w:r>
      <w:r>
        <w:rPr>
          <w:rFonts w:ascii="Arial" w:hAnsi="Arial"/>
        </w:rPr>
        <w:t>h is 9,499 feet tall. He climbs 1000 feet a day, however, Poseidon hates him for littering on the beach and causes an earthquake each night that makes him slide down 500 feet. On which day does he reach the summit?</w:t>
      </w:r>
    </w:p>
    <w:p w14:paraId="0723DA82" w14:textId="77777777" w:rsidR="007C0A42" w:rsidRDefault="007C0A42">
      <w:pPr>
        <w:pStyle w:val="Body"/>
        <w:rPr>
          <w:rFonts w:ascii="Arial" w:eastAsia="Arial" w:hAnsi="Arial" w:cs="Arial"/>
          <w:b/>
          <w:bCs/>
        </w:rPr>
      </w:pPr>
    </w:p>
    <w:p w14:paraId="0723DA83" w14:textId="0E7DF5D8" w:rsidR="007C0A42" w:rsidRDefault="00231891">
      <w:pPr>
        <w:pStyle w:val="Body"/>
        <w:rPr>
          <w:rFonts w:ascii="Arial" w:eastAsia="Arial" w:hAnsi="Arial" w:cs="Arial"/>
          <w:b/>
          <w:bCs/>
        </w:rPr>
      </w:pPr>
      <w:r>
        <w:rPr>
          <w:rFonts w:ascii="Arial" w:hAnsi="Arial"/>
          <w:b/>
          <w:bCs/>
        </w:rPr>
        <w:t>A. 17</w:t>
      </w:r>
      <w:r>
        <w:rPr>
          <w:rFonts w:ascii="Arial" w:hAnsi="Arial"/>
          <w:b/>
          <w:bCs/>
          <w:vertAlign w:val="superscript"/>
        </w:rPr>
        <w:t>th</w:t>
      </w:r>
      <w:r>
        <w:rPr>
          <w:rFonts w:ascii="Arial" w:eastAsia="Arial" w:hAnsi="Arial" w:cs="Arial"/>
          <w:b/>
          <w:bCs/>
        </w:rPr>
        <w:tab/>
        <w:t>B. 18</w:t>
      </w:r>
      <w:r>
        <w:rPr>
          <w:rFonts w:ascii="Arial" w:hAnsi="Arial"/>
          <w:b/>
          <w:bCs/>
          <w:vertAlign w:val="superscript"/>
        </w:rPr>
        <w:t>th</w:t>
      </w:r>
      <w:r>
        <w:rPr>
          <w:rFonts w:ascii="Arial" w:eastAsia="Arial" w:hAnsi="Arial" w:cs="Arial"/>
          <w:b/>
          <w:bCs/>
          <w:lang w:val="it-IT"/>
        </w:rPr>
        <w:tab/>
        <w:t>C. 19</w:t>
      </w:r>
      <w:r>
        <w:rPr>
          <w:rFonts w:ascii="Arial" w:hAnsi="Arial"/>
          <w:b/>
          <w:bCs/>
          <w:vertAlign w:val="superscript"/>
        </w:rPr>
        <w:t>th</w:t>
      </w:r>
      <w:r>
        <w:rPr>
          <w:rFonts w:ascii="Arial" w:eastAsia="Arial" w:hAnsi="Arial" w:cs="Arial"/>
          <w:b/>
          <w:bCs/>
        </w:rPr>
        <w:tab/>
        <w:t>D. 20</w:t>
      </w:r>
      <w:r>
        <w:rPr>
          <w:rFonts w:ascii="Arial" w:hAnsi="Arial"/>
          <w:b/>
          <w:bCs/>
          <w:vertAlign w:val="superscript"/>
        </w:rPr>
        <w:t>th</w:t>
      </w:r>
      <w:r>
        <w:rPr>
          <w:rFonts w:ascii="Arial" w:eastAsia="Arial" w:hAnsi="Arial" w:cs="Arial"/>
          <w:b/>
          <w:bCs/>
        </w:rPr>
        <w:tab/>
        <w:t>E. NOTA</w:t>
      </w:r>
    </w:p>
    <w:p w14:paraId="114D235B" w14:textId="2B3A46BC" w:rsidR="00231891" w:rsidRDefault="00231891">
      <w:pPr>
        <w:pStyle w:val="Body"/>
        <w:rPr>
          <w:rFonts w:ascii="Arial" w:eastAsia="Arial" w:hAnsi="Arial" w:cs="Arial"/>
        </w:rPr>
      </w:pPr>
    </w:p>
    <w:p w14:paraId="75B86213" w14:textId="77777777" w:rsidR="00231891" w:rsidRDefault="00231891">
      <w:pPr>
        <w:pStyle w:val="Body"/>
        <w:rPr>
          <w:rFonts w:ascii="Arial" w:eastAsia="Arial" w:hAnsi="Arial" w:cs="Arial"/>
        </w:rPr>
      </w:pPr>
    </w:p>
    <w:p w14:paraId="0723DA84" w14:textId="77777777" w:rsidR="007C0A42" w:rsidRDefault="007C0A42">
      <w:pPr>
        <w:pStyle w:val="Body"/>
        <w:rPr>
          <w:rFonts w:ascii="Arial" w:eastAsia="Arial" w:hAnsi="Arial" w:cs="Arial"/>
        </w:rPr>
      </w:pPr>
    </w:p>
    <w:p w14:paraId="7C3A813B" w14:textId="77777777" w:rsidR="00231891" w:rsidRDefault="00231891">
      <w:pPr>
        <w:rPr>
          <w:rFonts w:ascii="Arial" w:hAnsi="Arial" w:cs="Arial Unicode MS"/>
          <w:color w:val="000000"/>
          <w:u w:color="000000"/>
          <w14:textOutline w14:w="0" w14:cap="flat" w14:cmpd="sng" w14:algn="ctr">
            <w14:noFill/>
            <w14:prstDash w14:val="solid"/>
            <w14:bevel/>
          </w14:textOutline>
        </w:rPr>
      </w:pPr>
      <w:r>
        <w:rPr>
          <w:rFonts w:ascii="Arial" w:hAnsi="Arial"/>
        </w:rPr>
        <w:br w:type="page"/>
      </w:r>
    </w:p>
    <w:p w14:paraId="0723DA85" w14:textId="0160DE3D" w:rsidR="007C0A42" w:rsidRDefault="00231891">
      <w:pPr>
        <w:pStyle w:val="Body"/>
        <w:rPr>
          <w:rFonts w:ascii="Arial" w:eastAsia="Arial" w:hAnsi="Arial" w:cs="Arial"/>
        </w:rPr>
      </w:pPr>
      <w:r>
        <w:rPr>
          <w:rFonts w:ascii="Arial" w:hAnsi="Arial"/>
        </w:rPr>
        <w:t xml:space="preserve">11. To get a free ice cream, Kaitlyn needs to answer the question: What is the contrapositive of the statement, "If you know the contrapositive, then you know the answer?". If Kaitlyn desperately needs some ice cream, what answer should she give? </w:t>
      </w:r>
    </w:p>
    <w:p w14:paraId="0723DA86" w14:textId="77777777" w:rsidR="007C0A42" w:rsidRDefault="007C0A42">
      <w:pPr>
        <w:pStyle w:val="Body"/>
        <w:rPr>
          <w:rFonts w:ascii="Arial" w:eastAsia="Arial" w:hAnsi="Arial" w:cs="Arial"/>
        </w:rPr>
      </w:pPr>
    </w:p>
    <w:p w14:paraId="0723DA87" w14:textId="77777777" w:rsidR="007C0A42" w:rsidRDefault="00231891">
      <w:pPr>
        <w:pStyle w:val="Body"/>
        <w:rPr>
          <w:rFonts w:ascii="Arial" w:eastAsia="Arial" w:hAnsi="Arial" w:cs="Arial"/>
          <w:b/>
          <w:bCs/>
        </w:rPr>
      </w:pPr>
      <w:r>
        <w:rPr>
          <w:rFonts w:ascii="Arial" w:hAnsi="Arial"/>
          <w:b/>
          <w:bCs/>
        </w:rPr>
        <w:t>A. "If</w:t>
      </w:r>
      <w:r>
        <w:rPr>
          <w:rFonts w:ascii="Arial" w:hAnsi="Arial"/>
          <w:b/>
          <w:bCs/>
        </w:rPr>
        <w:t xml:space="preserve"> you don't know the answer, then you don't know the contrapositive."</w:t>
      </w:r>
    </w:p>
    <w:p w14:paraId="0723DA88" w14:textId="77777777" w:rsidR="007C0A42" w:rsidRDefault="00231891">
      <w:pPr>
        <w:pStyle w:val="Body"/>
        <w:rPr>
          <w:rFonts w:ascii="Arial" w:eastAsia="Arial" w:hAnsi="Arial" w:cs="Arial"/>
          <w:b/>
          <w:bCs/>
        </w:rPr>
      </w:pPr>
      <w:r>
        <w:rPr>
          <w:rFonts w:ascii="Arial" w:hAnsi="Arial"/>
          <w:b/>
          <w:bCs/>
        </w:rPr>
        <w:t xml:space="preserve">B. </w:t>
      </w:r>
      <w:r>
        <w:rPr>
          <w:rFonts w:ascii="Arial" w:hAnsi="Arial"/>
          <w:b/>
          <w:bCs/>
        </w:rPr>
        <w:t>“</w:t>
      </w:r>
      <w:r>
        <w:rPr>
          <w:rFonts w:ascii="Arial" w:hAnsi="Arial"/>
          <w:b/>
          <w:bCs/>
        </w:rPr>
        <w:t>If you don</w:t>
      </w:r>
      <w:r>
        <w:rPr>
          <w:rFonts w:ascii="Arial" w:hAnsi="Arial"/>
          <w:b/>
          <w:bCs/>
        </w:rPr>
        <w:t>’</w:t>
      </w:r>
      <w:r>
        <w:rPr>
          <w:rFonts w:ascii="Arial" w:hAnsi="Arial"/>
          <w:b/>
          <w:bCs/>
        </w:rPr>
        <w:t>t know the contrapositive, then you don</w:t>
      </w:r>
      <w:r>
        <w:rPr>
          <w:rFonts w:ascii="Arial" w:hAnsi="Arial"/>
          <w:b/>
          <w:bCs/>
        </w:rPr>
        <w:t>’</w:t>
      </w:r>
      <w:r>
        <w:rPr>
          <w:rFonts w:ascii="Arial" w:hAnsi="Arial"/>
          <w:b/>
          <w:bCs/>
        </w:rPr>
        <w:t>t know the answer.</w:t>
      </w:r>
      <w:r>
        <w:rPr>
          <w:rFonts w:ascii="Arial" w:hAnsi="Arial"/>
          <w:b/>
          <w:bCs/>
        </w:rPr>
        <w:t xml:space="preserve">” </w:t>
      </w:r>
    </w:p>
    <w:p w14:paraId="0723DA89" w14:textId="77777777" w:rsidR="007C0A42" w:rsidRDefault="00231891">
      <w:pPr>
        <w:pStyle w:val="Body"/>
        <w:rPr>
          <w:rFonts w:ascii="Arial" w:eastAsia="Arial" w:hAnsi="Arial" w:cs="Arial"/>
          <w:b/>
          <w:bCs/>
        </w:rPr>
      </w:pPr>
      <w:r>
        <w:rPr>
          <w:rFonts w:ascii="Arial" w:hAnsi="Arial"/>
          <w:b/>
          <w:bCs/>
          <w:lang w:val="it-IT"/>
        </w:rPr>
        <w:t xml:space="preserve">C. </w:t>
      </w:r>
      <w:r>
        <w:rPr>
          <w:rFonts w:ascii="Arial" w:hAnsi="Arial"/>
          <w:b/>
          <w:bCs/>
        </w:rPr>
        <w:t>“</w:t>
      </w:r>
      <w:r>
        <w:rPr>
          <w:rFonts w:ascii="Arial" w:hAnsi="Arial"/>
          <w:b/>
          <w:bCs/>
        </w:rPr>
        <w:t>If you know the answer, you know the contrapositive.</w:t>
      </w:r>
      <w:r>
        <w:rPr>
          <w:rFonts w:ascii="Arial" w:hAnsi="Arial"/>
          <w:b/>
          <w:bCs/>
        </w:rPr>
        <w:t>”</w:t>
      </w:r>
    </w:p>
    <w:p w14:paraId="0723DA8A" w14:textId="77777777" w:rsidR="007C0A42" w:rsidRDefault="00231891">
      <w:pPr>
        <w:pStyle w:val="Body"/>
        <w:rPr>
          <w:rFonts w:ascii="Arial" w:eastAsia="Arial" w:hAnsi="Arial" w:cs="Arial"/>
          <w:b/>
          <w:bCs/>
        </w:rPr>
      </w:pPr>
      <w:r>
        <w:rPr>
          <w:rFonts w:ascii="Arial" w:hAnsi="Arial"/>
          <w:b/>
          <w:bCs/>
        </w:rPr>
        <w:t xml:space="preserve">D. </w:t>
      </w:r>
      <w:r>
        <w:rPr>
          <w:rFonts w:ascii="Arial" w:hAnsi="Arial"/>
          <w:b/>
          <w:bCs/>
        </w:rPr>
        <w:t>“</w:t>
      </w:r>
      <w:r>
        <w:rPr>
          <w:rFonts w:ascii="Arial" w:hAnsi="Arial"/>
          <w:b/>
          <w:bCs/>
        </w:rPr>
        <w:t>Just give me some ice cream!</w:t>
      </w:r>
      <w:r>
        <w:rPr>
          <w:rFonts w:ascii="Arial" w:hAnsi="Arial"/>
          <w:b/>
          <w:bCs/>
        </w:rPr>
        <w:t>”</w:t>
      </w:r>
    </w:p>
    <w:p w14:paraId="0723DA8B" w14:textId="6AA9CCEF" w:rsidR="007C0A42" w:rsidRDefault="00231891">
      <w:pPr>
        <w:pStyle w:val="Body"/>
        <w:rPr>
          <w:rFonts w:ascii="Arial" w:hAnsi="Arial"/>
        </w:rPr>
      </w:pPr>
      <w:r>
        <w:rPr>
          <w:rFonts w:ascii="Arial" w:hAnsi="Arial"/>
          <w:b/>
          <w:bCs/>
        </w:rPr>
        <w:t>E. NOTA</w:t>
      </w:r>
      <w:r>
        <w:rPr>
          <w:rFonts w:ascii="Arial" w:hAnsi="Arial"/>
        </w:rPr>
        <w:t xml:space="preserve"> </w:t>
      </w:r>
    </w:p>
    <w:p w14:paraId="57A903A1" w14:textId="6FB334D2" w:rsidR="00231891" w:rsidRDefault="00231891">
      <w:pPr>
        <w:pStyle w:val="Body"/>
        <w:rPr>
          <w:rFonts w:ascii="Arial" w:eastAsia="Arial" w:hAnsi="Arial" w:cs="Arial"/>
        </w:rPr>
      </w:pPr>
    </w:p>
    <w:p w14:paraId="0723DA8C" w14:textId="77777777" w:rsidR="007C0A42" w:rsidRDefault="007C0A42">
      <w:pPr>
        <w:pStyle w:val="Body"/>
        <w:rPr>
          <w:rFonts w:ascii="Arial" w:eastAsia="Arial" w:hAnsi="Arial" w:cs="Arial"/>
        </w:rPr>
      </w:pPr>
    </w:p>
    <w:p w14:paraId="0723DA8D" w14:textId="77777777" w:rsidR="007C0A42" w:rsidRDefault="00231891">
      <w:pPr>
        <w:pStyle w:val="Body"/>
        <w:rPr>
          <w:rFonts w:ascii="Arial" w:eastAsia="Arial" w:hAnsi="Arial" w:cs="Arial"/>
        </w:rPr>
      </w:pPr>
      <w:r>
        <w:rPr>
          <w:rFonts w:ascii="Arial" w:hAnsi="Arial"/>
        </w:rPr>
        <w:t>12. While</w:t>
      </w:r>
      <w:r>
        <w:rPr>
          <w:rFonts w:ascii="Arial" w:hAnsi="Arial"/>
        </w:rPr>
        <w:t xml:space="preserve"> walking through Athens, Chris notices a barn with a sheep tied to the outside corner of it. The barn is rectangular with dimensions 20 yards by 30 yards. The sheep is tied to the corner of the barn with a rope of length 35 yards. What is the area the shee</w:t>
      </w:r>
      <w:r>
        <w:rPr>
          <w:rFonts w:ascii="Arial" w:hAnsi="Arial"/>
        </w:rPr>
        <w:t>p can roam in square yards?</w:t>
      </w:r>
    </w:p>
    <w:p w14:paraId="0723DA8E" w14:textId="77777777" w:rsidR="007C0A42" w:rsidRDefault="007C0A42">
      <w:pPr>
        <w:pStyle w:val="Body"/>
        <w:rPr>
          <w:rFonts w:ascii="Arial" w:eastAsia="Arial" w:hAnsi="Arial" w:cs="Arial"/>
        </w:rPr>
      </w:pPr>
    </w:p>
    <w:p w14:paraId="0723DA8F" w14:textId="38B6B608" w:rsidR="007C0A42" w:rsidRDefault="00231891">
      <w:pPr>
        <w:pStyle w:val="Body"/>
        <w:rPr>
          <w:rFonts w:ascii="Arial" w:eastAsia="Arial" w:hAnsi="Arial" w:cs="Arial"/>
          <w:b/>
          <w:bCs/>
        </w:rPr>
      </w:pPr>
      <w:r>
        <w:rPr>
          <w:rFonts w:ascii="Arial" w:hAnsi="Arial"/>
          <w:b/>
          <w:bCs/>
        </w:rPr>
        <w:t xml:space="preserve">A. </w:t>
      </w:r>
      <m:oMath>
        <m:f>
          <m:fPr>
            <m:ctrlPr>
              <w:rPr>
                <w:rFonts w:ascii="Cambria Math" w:hAnsi="Cambria Math"/>
                <w:i/>
                <w:sz w:val="29"/>
                <w:szCs w:val="29"/>
              </w:rPr>
            </m:ctrlPr>
          </m:fPr>
          <m:num>
            <m:r>
              <w:rPr>
                <w:rFonts w:ascii="Cambria Math" w:hAnsi="Cambria Math"/>
                <w:sz w:val="29"/>
                <w:szCs w:val="29"/>
              </w:rPr>
              <m:t>3925</m:t>
            </m:r>
            <m:r>
              <m:rPr>
                <m:sty m:val="bi"/>
              </m:rPr>
              <w:rPr>
                <w:rFonts w:ascii="Cambria Math" w:hAnsi="Cambria Math"/>
                <w:sz w:val="29"/>
                <w:szCs w:val="29"/>
              </w:rPr>
              <m:t>π</m:t>
            </m:r>
          </m:num>
          <m:den>
            <m:r>
              <w:rPr>
                <w:rFonts w:ascii="Cambria Math" w:hAnsi="Cambria Math"/>
                <w:sz w:val="29"/>
                <w:szCs w:val="29"/>
              </w:rPr>
              <m:t>4</m:t>
            </m:r>
          </m:den>
        </m:f>
      </m:oMath>
      <w:r>
        <w:rPr>
          <w:rFonts w:ascii="Arial" w:eastAsia="Arial" w:hAnsi="Arial" w:cs="Arial"/>
          <w:b/>
          <w:bCs/>
        </w:rPr>
        <w:tab/>
        <w:t xml:space="preserve">B. </w:t>
      </w:r>
      <m:oMath>
        <m:f>
          <m:fPr>
            <m:ctrlPr>
              <w:rPr>
                <w:rFonts w:ascii="Cambria Math" w:hAnsi="Cambria Math"/>
                <w:i/>
                <w:sz w:val="29"/>
                <w:szCs w:val="29"/>
              </w:rPr>
            </m:ctrlPr>
          </m:fPr>
          <m:num>
            <m:r>
              <w:rPr>
                <w:rFonts w:ascii="Cambria Math" w:hAnsi="Cambria Math"/>
                <w:sz w:val="29"/>
                <w:szCs w:val="29"/>
              </w:rPr>
              <m:t>3975</m:t>
            </m:r>
            <m:r>
              <m:rPr>
                <m:sty m:val="bi"/>
              </m:rPr>
              <w:rPr>
                <w:rFonts w:ascii="Cambria Math" w:hAnsi="Cambria Math"/>
                <w:sz w:val="29"/>
                <w:szCs w:val="29"/>
              </w:rPr>
              <m:t>π</m:t>
            </m:r>
          </m:num>
          <m:den>
            <m:r>
              <w:rPr>
                <w:rFonts w:ascii="Cambria Math" w:hAnsi="Cambria Math"/>
                <w:sz w:val="29"/>
                <w:szCs w:val="29"/>
              </w:rPr>
              <m:t>4</m:t>
            </m:r>
          </m:den>
        </m:f>
      </m:oMath>
      <w:r>
        <w:rPr>
          <w:rFonts w:ascii="Arial" w:eastAsia="Arial" w:hAnsi="Arial" w:cs="Arial"/>
          <w:b/>
          <w:bCs/>
          <w:lang w:val="it-IT"/>
        </w:rPr>
        <w:tab/>
        <w:t xml:space="preserve">C. </w:t>
      </w:r>
      <m:oMath>
        <m:r>
          <w:rPr>
            <w:rFonts w:ascii="Cambria Math" w:hAnsi="Cambria Math"/>
            <w:sz w:val="30"/>
            <w:szCs w:val="30"/>
          </w:rPr>
          <m:t>1000</m:t>
        </m:r>
        <m:r>
          <m:rPr>
            <m:sty m:val="bi"/>
          </m:rPr>
          <w:rPr>
            <w:rFonts w:ascii="Cambria Math" w:hAnsi="Cambria Math"/>
            <w:sz w:val="30"/>
            <w:szCs w:val="30"/>
          </w:rPr>
          <m:t>π</m:t>
        </m:r>
      </m:oMath>
      <w:r>
        <w:rPr>
          <w:rFonts w:ascii="Arial" w:eastAsia="Arial" w:hAnsi="Arial" w:cs="Arial"/>
          <w:b/>
          <w:bCs/>
        </w:rPr>
        <w:tab/>
        <w:t xml:space="preserve">D. </w:t>
      </w:r>
      <m:oMath>
        <m:f>
          <m:fPr>
            <m:ctrlPr>
              <w:rPr>
                <w:rFonts w:ascii="Cambria Math" w:hAnsi="Cambria Math"/>
                <w:i/>
                <w:sz w:val="29"/>
                <w:szCs w:val="29"/>
              </w:rPr>
            </m:ctrlPr>
          </m:fPr>
          <m:num>
            <m:r>
              <w:rPr>
                <w:rFonts w:ascii="Cambria Math" w:hAnsi="Cambria Math"/>
                <w:sz w:val="29"/>
                <w:szCs w:val="29"/>
              </w:rPr>
              <m:t>4025</m:t>
            </m:r>
            <m:r>
              <m:rPr>
                <m:sty m:val="bi"/>
              </m:rPr>
              <w:rPr>
                <w:rFonts w:ascii="Cambria Math" w:hAnsi="Cambria Math"/>
                <w:sz w:val="29"/>
                <w:szCs w:val="29"/>
              </w:rPr>
              <m:t>π</m:t>
            </m:r>
          </m:num>
          <m:den>
            <m:r>
              <w:rPr>
                <w:rFonts w:ascii="Cambria Math" w:hAnsi="Cambria Math"/>
                <w:sz w:val="29"/>
                <w:szCs w:val="29"/>
              </w:rPr>
              <m:t>4</m:t>
            </m:r>
          </m:den>
        </m:f>
      </m:oMath>
      <w:r>
        <w:rPr>
          <w:rFonts w:ascii="Arial" w:eastAsia="Arial" w:hAnsi="Arial" w:cs="Arial"/>
          <w:b/>
          <w:bCs/>
        </w:rPr>
        <w:tab/>
        <w:t>E. NOTA</w:t>
      </w:r>
    </w:p>
    <w:p w14:paraId="54721A43" w14:textId="07A55CBA" w:rsidR="00231891" w:rsidRDefault="00231891">
      <w:pPr>
        <w:pStyle w:val="Body"/>
        <w:rPr>
          <w:rFonts w:ascii="Arial" w:eastAsia="Arial" w:hAnsi="Arial" w:cs="Arial"/>
          <w:b/>
          <w:bCs/>
        </w:rPr>
      </w:pPr>
    </w:p>
    <w:p w14:paraId="6DE2F873" w14:textId="77777777" w:rsidR="00231891" w:rsidRDefault="00231891">
      <w:pPr>
        <w:pStyle w:val="Body"/>
        <w:rPr>
          <w:rFonts w:ascii="Arial" w:eastAsia="Arial" w:hAnsi="Arial" w:cs="Arial"/>
          <w:b/>
          <w:bCs/>
        </w:rPr>
      </w:pPr>
    </w:p>
    <w:p w14:paraId="0723DA99" w14:textId="77777777" w:rsidR="007C0A42" w:rsidRDefault="007C0A42">
      <w:pPr>
        <w:pStyle w:val="Body"/>
        <w:rPr>
          <w:rFonts w:ascii="Arial" w:eastAsia="Arial" w:hAnsi="Arial" w:cs="Arial"/>
        </w:rPr>
      </w:pPr>
    </w:p>
    <w:p w14:paraId="0723DA9A" w14:textId="77777777" w:rsidR="007C0A42" w:rsidRDefault="00231891">
      <w:pPr>
        <w:pStyle w:val="Body"/>
        <w:rPr>
          <w:rFonts w:ascii="Arial" w:eastAsia="Arial" w:hAnsi="Arial" w:cs="Arial"/>
        </w:rPr>
      </w:pPr>
      <w:r>
        <w:rPr>
          <w:rFonts w:ascii="Arial" w:hAnsi="Arial"/>
        </w:rPr>
        <w:t xml:space="preserve">13. </w:t>
      </w:r>
      <w:commentRangeStart w:id="14"/>
      <w:r>
        <w:rPr>
          <w:rFonts w:ascii="Arial" w:hAnsi="Arial"/>
        </w:rPr>
        <w:t>Bryan wants to walk from Greece to Rome. To navigate the way, he drops pins onto a map and connects them with lines. This weird method ends up creating a triangle shown below with angle bisectors drawn at B and C. What is the angle BIC, where I is the ince</w:t>
      </w:r>
      <w:r>
        <w:rPr>
          <w:rFonts w:ascii="Arial" w:hAnsi="Arial"/>
        </w:rPr>
        <w:t xml:space="preserve">nter of the triangle if angle A is 44 degrees? </w:t>
      </w:r>
      <w:commentRangeEnd w:id="14"/>
      <w:r>
        <w:commentReference w:id="14"/>
      </w:r>
    </w:p>
    <w:p w14:paraId="0723DA9B" w14:textId="77777777" w:rsidR="007C0A42" w:rsidRDefault="00231891">
      <w:pPr>
        <w:pStyle w:val="Body"/>
        <w:rPr>
          <w:rFonts w:ascii="Arial" w:eastAsia="Arial" w:hAnsi="Arial" w:cs="Arial"/>
        </w:rPr>
      </w:pPr>
      <w:r>
        <w:rPr>
          <w:rFonts w:ascii="Arial" w:eastAsia="Arial" w:hAnsi="Arial" w:cs="Arial"/>
          <w:noProof/>
        </w:rPr>
        <mc:AlternateContent>
          <mc:Choice Requires="wps">
            <w:drawing>
              <wp:anchor distT="0" distB="0" distL="0" distR="0" simplePos="0" relativeHeight="251659264" behindDoc="0" locked="0" layoutInCell="1" allowOverlap="1" wp14:anchorId="0723DAF9" wp14:editId="0723DAFA">
                <wp:simplePos x="0" y="0"/>
                <wp:positionH relativeFrom="column">
                  <wp:posOffset>1258828</wp:posOffset>
                </wp:positionH>
                <wp:positionV relativeFrom="line">
                  <wp:posOffset>91117</wp:posOffset>
                </wp:positionV>
                <wp:extent cx="685801" cy="800101"/>
                <wp:effectExtent l="0" t="0" r="0" b="0"/>
                <wp:wrapNone/>
                <wp:docPr id="1073741825" name="officeArt object" descr="Straight Connector 1"/>
                <wp:cNvGraphicFramePr/>
                <a:graphic xmlns:a="http://schemas.openxmlformats.org/drawingml/2006/main">
                  <a:graphicData uri="http://schemas.microsoft.com/office/word/2010/wordprocessingShape">
                    <wps:wsp>
                      <wps:cNvCnPr/>
                      <wps:spPr>
                        <a:xfrm flipV="1">
                          <a:off x="0" y="0"/>
                          <a:ext cx="685801" cy="800101"/>
                        </a:xfrm>
                        <a:prstGeom prst="line">
                          <a:avLst/>
                        </a:prstGeom>
                        <a:noFill/>
                        <a:ln w="12700" cap="flat">
                          <a:solidFill>
                            <a:srgbClr val="000000"/>
                          </a:solidFill>
                          <a:prstDash val="solid"/>
                          <a:miter lim="800000"/>
                        </a:ln>
                        <a:effectLst/>
                      </wps:spPr>
                      <wps:bodyPr/>
                    </wps:wsp>
                  </a:graphicData>
                </a:graphic>
              </wp:anchor>
            </w:drawing>
          </mc:Choice>
          <mc:Fallback>
            <w:pict>
              <v:line id="_x0000_s1026" style="visibility:visible;position:absolute;margin-left:99.1pt;margin-top:7.2pt;width:54.0pt;height:63.0pt;z-index:251659264;mso-position-horizontal:absolute;mso-position-horizontal-relative:text;mso-position-vertical:absolute;mso-position-vertical-relative:line;mso-wrap-distance-left:0.0pt;mso-wrap-distance-top:0.0pt;mso-wrap-distance-right:0.0pt;mso-wrap-distance-bottom:0.0pt;flip:y;">
                <v:fill on="f"/>
                <v:stroke filltype="solid" color="#000000" opacity="100.0%" weight="1.0pt" dashstyle="solid" endcap="flat" miterlimit="800.0%" joinstyle="miter" linestyle="single" startarrow="none" startarrowwidth="medium" startarrowlength="medium" endarrow="none" endarrowwidth="medium" endarrowlength="medium"/>
                <w10:wrap type="none" side="bothSides" anchorx="text"/>
              </v:line>
            </w:pict>
          </mc:Fallback>
        </mc:AlternateContent>
      </w:r>
      <w:r>
        <w:rPr>
          <w:rFonts w:ascii="Arial" w:eastAsia="Arial" w:hAnsi="Arial" w:cs="Arial"/>
          <w:noProof/>
        </w:rPr>
        <mc:AlternateContent>
          <mc:Choice Requires="wps">
            <w:drawing>
              <wp:anchor distT="0" distB="0" distL="0" distR="0" simplePos="0" relativeHeight="251661312" behindDoc="0" locked="0" layoutInCell="1" allowOverlap="1" wp14:anchorId="0723DAFB" wp14:editId="0723DAFC">
                <wp:simplePos x="0" y="0"/>
                <wp:positionH relativeFrom="column">
                  <wp:posOffset>1945268</wp:posOffset>
                </wp:positionH>
                <wp:positionV relativeFrom="line">
                  <wp:posOffset>90471</wp:posOffset>
                </wp:positionV>
                <wp:extent cx="914401" cy="800101"/>
                <wp:effectExtent l="0" t="0" r="0" b="0"/>
                <wp:wrapNone/>
                <wp:docPr id="1073741826" name="officeArt object" descr="Straight Connector 18"/>
                <wp:cNvGraphicFramePr/>
                <a:graphic xmlns:a="http://schemas.openxmlformats.org/drawingml/2006/main">
                  <a:graphicData uri="http://schemas.microsoft.com/office/word/2010/wordprocessingShape">
                    <wps:wsp>
                      <wps:cNvCnPr/>
                      <wps:spPr>
                        <a:xfrm flipH="1" flipV="1">
                          <a:off x="0" y="0"/>
                          <a:ext cx="914401" cy="800101"/>
                        </a:xfrm>
                        <a:prstGeom prst="line">
                          <a:avLst/>
                        </a:prstGeom>
                        <a:noFill/>
                        <a:ln w="12700" cap="flat">
                          <a:solidFill>
                            <a:srgbClr val="000000"/>
                          </a:solidFill>
                          <a:prstDash val="solid"/>
                          <a:miter lim="800000"/>
                        </a:ln>
                        <a:effectLst/>
                      </wps:spPr>
                      <wps:bodyPr/>
                    </wps:wsp>
                  </a:graphicData>
                </a:graphic>
              </wp:anchor>
            </w:drawing>
          </mc:Choice>
          <mc:Fallback>
            <w:pict>
              <v:line id="_x0000_s1027" style="visibility:visible;position:absolute;margin-left:153.2pt;margin-top:7.1pt;width:72.0pt;height:63.0pt;z-index:251661312;mso-position-horizontal:absolute;mso-position-horizontal-relative:text;mso-position-vertical:absolute;mso-position-vertical-relative:line;mso-wrap-distance-left:0.0pt;mso-wrap-distance-top:0.0pt;mso-wrap-distance-right:0.0pt;mso-wrap-distance-bottom:0.0pt;flip:x y;">
                <v:fill on="f"/>
                <v:stroke filltype="solid" color="#000000" opacity="100.0%" weight="1.0pt" dashstyle="solid" endcap="flat" miterlimit="800.0%" joinstyle="miter" linestyle="single" startarrow="none" startarrowwidth="medium" startarrowlength="medium" endarrow="none" endarrowwidth="medium" endarrowlength="medium"/>
                <w10:wrap type="none" side="bothSides" anchorx="text"/>
              </v:line>
            </w:pict>
          </mc:Fallback>
        </mc:AlternateContent>
      </w:r>
    </w:p>
    <w:p w14:paraId="0723DA9C" w14:textId="77777777" w:rsidR="007C0A42" w:rsidRDefault="007C0A42">
      <w:pPr>
        <w:pStyle w:val="Body"/>
        <w:rPr>
          <w:rFonts w:ascii="Arial" w:eastAsia="Arial" w:hAnsi="Arial" w:cs="Arial"/>
        </w:rPr>
      </w:pPr>
    </w:p>
    <w:p w14:paraId="0723DA9D" w14:textId="77777777" w:rsidR="007C0A42" w:rsidRDefault="007C0A42">
      <w:pPr>
        <w:pStyle w:val="Body"/>
        <w:rPr>
          <w:rFonts w:ascii="Arial" w:eastAsia="Arial" w:hAnsi="Arial" w:cs="Arial"/>
        </w:rPr>
      </w:pPr>
    </w:p>
    <w:p w14:paraId="0723DA9E" w14:textId="77777777" w:rsidR="007C0A42" w:rsidRDefault="00231891">
      <w:pPr>
        <w:pStyle w:val="Body"/>
        <w:rPr>
          <w:rFonts w:ascii="Arial" w:eastAsia="Arial" w:hAnsi="Arial" w:cs="Arial"/>
        </w:rPr>
      </w:pPr>
      <w:r>
        <w:rPr>
          <w:rFonts w:ascii="Arial" w:eastAsia="Arial" w:hAnsi="Arial" w:cs="Arial"/>
          <w:noProof/>
        </w:rPr>
        <mc:AlternateContent>
          <mc:Choice Requires="wps">
            <w:drawing>
              <wp:anchor distT="0" distB="0" distL="0" distR="0" simplePos="0" relativeHeight="251663360" behindDoc="0" locked="0" layoutInCell="1" allowOverlap="1" wp14:anchorId="0723DAFD" wp14:editId="0723DAFE">
                <wp:simplePos x="0" y="0"/>
                <wp:positionH relativeFrom="column">
                  <wp:posOffset>1947220</wp:posOffset>
                </wp:positionH>
                <wp:positionV relativeFrom="line">
                  <wp:posOffset>28344</wp:posOffset>
                </wp:positionV>
                <wp:extent cx="914401" cy="342901"/>
                <wp:effectExtent l="0" t="0" r="0" b="0"/>
                <wp:wrapNone/>
                <wp:docPr id="1073741827" name="officeArt object" descr="Straight Connector 4"/>
                <wp:cNvGraphicFramePr/>
                <a:graphic xmlns:a="http://schemas.openxmlformats.org/drawingml/2006/main">
                  <a:graphicData uri="http://schemas.microsoft.com/office/word/2010/wordprocessingShape">
                    <wps:wsp>
                      <wps:cNvCnPr/>
                      <wps:spPr>
                        <a:xfrm>
                          <a:off x="0" y="0"/>
                          <a:ext cx="914401" cy="342901"/>
                        </a:xfrm>
                        <a:prstGeom prst="line">
                          <a:avLst/>
                        </a:prstGeom>
                        <a:noFill/>
                        <a:ln w="12700" cap="flat">
                          <a:solidFill>
                            <a:srgbClr val="000000"/>
                          </a:solidFill>
                          <a:prstDash val="solid"/>
                          <a:miter lim="800000"/>
                        </a:ln>
                        <a:effectLst/>
                      </wps:spPr>
                      <wps:bodyPr/>
                    </wps:wsp>
                  </a:graphicData>
                </a:graphic>
              </wp:anchor>
            </w:drawing>
          </mc:Choice>
          <mc:Fallback>
            <w:pict>
              <v:line id="_x0000_s1028" style="visibility:visible;position:absolute;margin-left:153.3pt;margin-top:2.2pt;width:72.0pt;height:27.0pt;z-index:251663360;mso-position-horizontal:absolute;mso-position-horizontal-relative:text;mso-position-vertical:absolute;mso-position-vertical-relative:line;mso-wrap-distance-left:0.0pt;mso-wrap-distance-top:0.0pt;mso-wrap-distance-right:0.0pt;mso-wrap-distance-bottom:0.0pt;">
                <v:fill on="f"/>
                <v:stroke filltype="solid" color="#000000" opacity="100.0%" weight="1.0pt" dashstyle="solid" endcap="flat" miterlimit="800.0%" joinstyle="miter" linestyle="single" startarrow="none" startarrowwidth="medium" startarrowlength="medium" endarrow="none" endarrowwidth="medium" endarrowlength="medium"/>
                <w10:wrap type="none" side="bothSides" anchorx="text"/>
              </v:line>
            </w:pict>
          </mc:Fallback>
        </mc:AlternateContent>
      </w:r>
      <w:r>
        <w:rPr>
          <w:rFonts w:ascii="Arial" w:eastAsia="Arial" w:hAnsi="Arial" w:cs="Arial"/>
          <w:noProof/>
        </w:rPr>
        <mc:AlternateContent>
          <mc:Choice Requires="wps">
            <w:drawing>
              <wp:anchor distT="0" distB="0" distL="0" distR="0" simplePos="0" relativeHeight="251662336" behindDoc="0" locked="0" layoutInCell="1" allowOverlap="1" wp14:anchorId="0723DAFF" wp14:editId="0723DB00">
                <wp:simplePos x="0" y="0"/>
                <wp:positionH relativeFrom="column">
                  <wp:posOffset>1260810</wp:posOffset>
                </wp:positionH>
                <wp:positionV relativeFrom="line">
                  <wp:posOffset>28610</wp:posOffset>
                </wp:positionV>
                <wp:extent cx="685801" cy="342901"/>
                <wp:effectExtent l="0" t="0" r="0" b="0"/>
                <wp:wrapNone/>
                <wp:docPr id="1073741828" name="officeArt object" descr="Straight Connector 17"/>
                <wp:cNvGraphicFramePr/>
                <a:graphic xmlns:a="http://schemas.openxmlformats.org/drawingml/2006/main">
                  <a:graphicData uri="http://schemas.microsoft.com/office/word/2010/wordprocessingShape">
                    <wps:wsp>
                      <wps:cNvCnPr/>
                      <wps:spPr>
                        <a:xfrm flipV="1">
                          <a:off x="0" y="0"/>
                          <a:ext cx="685801" cy="342901"/>
                        </a:xfrm>
                        <a:prstGeom prst="line">
                          <a:avLst/>
                        </a:prstGeom>
                        <a:noFill/>
                        <a:ln w="12700" cap="flat">
                          <a:solidFill>
                            <a:srgbClr val="000000"/>
                          </a:solidFill>
                          <a:prstDash val="solid"/>
                          <a:miter lim="800000"/>
                        </a:ln>
                        <a:effectLst/>
                      </wps:spPr>
                      <wps:bodyPr/>
                    </wps:wsp>
                  </a:graphicData>
                </a:graphic>
              </wp:anchor>
            </w:drawing>
          </mc:Choice>
          <mc:Fallback>
            <w:pict>
              <v:line id="_x0000_s1029" style="visibility:visible;position:absolute;margin-left:99.3pt;margin-top:2.3pt;width:54.0pt;height:27.0pt;z-index:251662336;mso-position-horizontal:absolute;mso-position-horizontal-relative:text;mso-position-vertical:absolute;mso-position-vertical-relative:line;mso-wrap-distance-left:0.0pt;mso-wrap-distance-top:0.0pt;mso-wrap-distance-right:0.0pt;mso-wrap-distance-bottom:0.0pt;flip:y;">
                <v:fill on="f"/>
                <v:stroke filltype="solid" color="#000000" opacity="100.0%" weight="1.0pt" dashstyle="solid" endcap="flat" miterlimit="800.0%" joinstyle="miter" linestyle="single" startarrow="none" startarrowwidth="medium" startarrowlength="medium" endarrow="none" endarrowwidth="medium" endarrowlength="medium"/>
                <w10:wrap type="none" side="bothSides" anchorx="text"/>
              </v:line>
            </w:pict>
          </mc:Fallback>
        </mc:AlternateContent>
      </w:r>
    </w:p>
    <w:p w14:paraId="0723DA9F" w14:textId="77777777" w:rsidR="007C0A42" w:rsidRDefault="007C0A42">
      <w:pPr>
        <w:pStyle w:val="Body"/>
        <w:rPr>
          <w:rFonts w:ascii="Arial" w:eastAsia="Arial" w:hAnsi="Arial" w:cs="Arial"/>
        </w:rPr>
      </w:pPr>
    </w:p>
    <w:p w14:paraId="0723DAA0" w14:textId="77777777" w:rsidR="007C0A42" w:rsidRDefault="00231891">
      <w:pPr>
        <w:pStyle w:val="Body"/>
        <w:rPr>
          <w:rFonts w:ascii="Arial" w:eastAsia="Arial" w:hAnsi="Arial" w:cs="Arial"/>
        </w:rPr>
      </w:pPr>
      <w:r>
        <w:rPr>
          <w:rFonts w:ascii="Arial" w:eastAsia="Arial" w:hAnsi="Arial" w:cs="Arial"/>
          <w:noProof/>
        </w:rPr>
        <mc:AlternateContent>
          <mc:Choice Requires="wps">
            <w:drawing>
              <wp:anchor distT="0" distB="0" distL="0" distR="0" simplePos="0" relativeHeight="251660288" behindDoc="0" locked="0" layoutInCell="1" allowOverlap="1" wp14:anchorId="0723DB01" wp14:editId="0723DB02">
                <wp:simplePos x="0" y="0"/>
                <wp:positionH relativeFrom="column">
                  <wp:posOffset>1263650</wp:posOffset>
                </wp:positionH>
                <wp:positionV relativeFrom="line">
                  <wp:posOffset>20320</wp:posOffset>
                </wp:positionV>
                <wp:extent cx="1600201" cy="0"/>
                <wp:effectExtent l="0" t="0" r="0" b="0"/>
                <wp:wrapNone/>
                <wp:docPr id="1073741829" name="officeArt object" descr="Straight Connector 2"/>
                <wp:cNvGraphicFramePr/>
                <a:graphic xmlns:a="http://schemas.openxmlformats.org/drawingml/2006/main">
                  <a:graphicData uri="http://schemas.microsoft.com/office/word/2010/wordprocessingShape">
                    <wps:wsp>
                      <wps:cNvCnPr/>
                      <wps:spPr>
                        <a:xfrm>
                          <a:off x="0" y="0"/>
                          <a:ext cx="1600201" cy="0"/>
                        </a:xfrm>
                        <a:prstGeom prst="line">
                          <a:avLst/>
                        </a:prstGeom>
                        <a:noFill/>
                        <a:ln w="12700" cap="flat">
                          <a:solidFill>
                            <a:srgbClr val="000000"/>
                          </a:solidFill>
                          <a:prstDash val="solid"/>
                          <a:miter lim="800000"/>
                        </a:ln>
                        <a:effectLst/>
                      </wps:spPr>
                      <wps:bodyPr/>
                    </wps:wsp>
                  </a:graphicData>
                </a:graphic>
              </wp:anchor>
            </w:drawing>
          </mc:Choice>
          <mc:Fallback>
            <w:pict>
              <v:line id="_x0000_s1030" style="visibility:visible;position:absolute;margin-left:99.5pt;margin-top:1.6pt;width:126.0pt;height:0.0pt;z-index:251660288;mso-position-horizontal:absolute;mso-position-horizontal-relative:text;mso-position-vertical:absolute;mso-position-vertical-relative:line;mso-wrap-distance-left:0.0pt;mso-wrap-distance-top:0.0pt;mso-wrap-distance-right:0.0pt;mso-wrap-distance-bottom:0.0pt;">
                <v:fill on="f"/>
                <v:stroke filltype="solid" color="#000000" opacity="100.0%" weight="1.0pt" dashstyle="solid" endcap="flat" miterlimit="800.0%" joinstyle="miter" linestyle="single" startarrow="none" startarrowwidth="medium" startarrowlength="medium" endarrow="none" endarrowwidth="medium" endarrowlength="medium"/>
                <w10:wrap type="none" side="bothSides" anchorx="text"/>
              </v:line>
            </w:pict>
          </mc:Fallback>
        </mc:AlternateContent>
      </w:r>
    </w:p>
    <w:p w14:paraId="0723DAA1" w14:textId="77777777" w:rsidR="007C0A42" w:rsidRDefault="007C0A42">
      <w:pPr>
        <w:pStyle w:val="Body"/>
        <w:rPr>
          <w:rFonts w:ascii="Arial" w:eastAsia="Arial" w:hAnsi="Arial" w:cs="Arial"/>
          <w:b/>
          <w:bCs/>
        </w:rPr>
      </w:pPr>
    </w:p>
    <w:p w14:paraId="0723DAA2" w14:textId="480726CE" w:rsidR="007C0A42" w:rsidRDefault="00231891">
      <w:pPr>
        <w:pStyle w:val="Body"/>
        <w:rPr>
          <w:rFonts w:ascii="Arial" w:hAnsi="Arial"/>
          <w:b/>
          <w:bCs/>
        </w:rPr>
      </w:pPr>
      <w:r>
        <w:rPr>
          <w:rFonts w:ascii="Arial" w:hAnsi="Arial"/>
          <w:b/>
          <w:bCs/>
        </w:rPr>
        <w:t>A. 79 degrees</w:t>
      </w:r>
      <w:r>
        <w:rPr>
          <w:rFonts w:ascii="Arial" w:hAnsi="Arial"/>
          <w:b/>
          <w:bCs/>
        </w:rPr>
        <w:tab/>
        <w:t xml:space="preserve">B. 100 degrees </w:t>
      </w:r>
      <w:r>
        <w:rPr>
          <w:rFonts w:ascii="Arial" w:hAnsi="Arial"/>
          <w:b/>
          <w:bCs/>
        </w:rPr>
        <w:tab/>
        <w:t>C. 112 degrees</w:t>
      </w:r>
      <w:r>
        <w:rPr>
          <w:rFonts w:ascii="Arial" w:hAnsi="Arial"/>
          <w:b/>
          <w:bCs/>
        </w:rPr>
        <w:tab/>
        <w:t>D. 120 degrees</w:t>
      </w:r>
      <w:r>
        <w:rPr>
          <w:rFonts w:ascii="Arial" w:hAnsi="Arial"/>
          <w:b/>
          <w:bCs/>
        </w:rPr>
        <w:tab/>
        <w:t>E. NOTA</w:t>
      </w:r>
    </w:p>
    <w:p w14:paraId="556883D4" w14:textId="49B21D46" w:rsidR="00231891" w:rsidRDefault="00231891">
      <w:pPr>
        <w:pStyle w:val="Body"/>
        <w:rPr>
          <w:rFonts w:ascii="Arial" w:eastAsia="Arial" w:hAnsi="Arial" w:cs="Arial"/>
          <w:b/>
          <w:bCs/>
        </w:rPr>
      </w:pPr>
    </w:p>
    <w:p w14:paraId="5119E4EA" w14:textId="77777777" w:rsidR="00231891" w:rsidRDefault="00231891">
      <w:pPr>
        <w:pStyle w:val="Body"/>
        <w:rPr>
          <w:rFonts w:ascii="Arial" w:eastAsia="Arial" w:hAnsi="Arial" w:cs="Arial"/>
          <w:b/>
          <w:bCs/>
        </w:rPr>
      </w:pPr>
    </w:p>
    <w:p w14:paraId="0723DAA3" w14:textId="77777777" w:rsidR="007C0A42" w:rsidRDefault="007C0A42">
      <w:pPr>
        <w:pStyle w:val="Body"/>
        <w:rPr>
          <w:rFonts w:ascii="Arial" w:eastAsia="Arial" w:hAnsi="Arial" w:cs="Arial"/>
        </w:rPr>
      </w:pPr>
    </w:p>
    <w:p w14:paraId="0723DAA4" w14:textId="77777777" w:rsidR="007C0A42" w:rsidRDefault="007C0A42">
      <w:pPr>
        <w:pStyle w:val="Body"/>
        <w:rPr>
          <w:rFonts w:ascii="Arial" w:eastAsia="Arial" w:hAnsi="Arial" w:cs="Arial"/>
        </w:rPr>
      </w:pPr>
    </w:p>
    <w:p w14:paraId="0723DAA5" w14:textId="77777777" w:rsidR="007C0A42" w:rsidRDefault="00231891">
      <w:pPr>
        <w:pStyle w:val="Body"/>
        <w:rPr>
          <w:rFonts w:ascii="Arial" w:eastAsia="Arial" w:hAnsi="Arial" w:cs="Arial"/>
        </w:rPr>
      </w:pPr>
      <w:r>
        <w:rPr>
          <w:rFonts w:ascii="Arial" w:hAnsi="Arial"/>
        </w:rPr>
        <w:t xml:space="preserve">14. </w:t>
      </w:r>
      <w:r>
        <w:rPr>
          <w:rFonts w:ascii="Arial" w:hAnsi="Arial"/>
        </w:rPr>
        <w:t xml:space="preserve">While Filippo and Brighten are walking around the Roman Forum, Filippo sees a rock that is in the shape of a triangle </w:t>
      </w:r>
      <w:r>
        <w:rPr>
          <w:rFonts w:ascii="Arial" w:hAnsi="Arial"/>
        </w:rPr>
        <w:t>(shown below) with side lengths AB = 5 feet, AC = 4 feet, and BC = 7 feet. The rock has a crack which is represented by segment AD in the diagram below. If BD = 3 feet and the crack is straight, what is the length of the crack in feet?</w:t>
      </w:r>
    </w:p>
    <w:p w14:paraId="0723DAA6" w14:textId="77777777" w:rsidR="007C0A42" w:rsidRDefault="00231891">
      <w:pPr>
        <w:pStyle w:val="Body"/>
        <w:rPr>
          <w:rFonts w:ascii="Arial" w:eastAsia="Arial" w:hAnsi="Arial" w:cs="Arial"/>
        </w:rPr>
      </w:pPr>
      <w:r>
        <w:rPr>
          <w:rFonts w:ascii="Arial" w:eastAsia="Arial" w:hAnsi="Arial" w:cs="Arial"/>
          <w:noProof/>
        </w:rPr>
        <mc:AlternateContent>
          <mc:Choice Requires="wps">
            <w:drawing>
              <wp:anchor distT="0" distB="0" distL="0" distR="0" simplePos="0" relativeHeight="251667456" behindDoc="0" locked="0" layoutInCell="1" allowOverlap="1" wp14:anchorId="0723DB03" wp14:editId="0723DB04">
                <wp:simplePos x="0" y="0"/>
                <wp:positionH relativeFrom="column">
                  <wp:posOffset>2972230</wp:posOffset>
                </wp:positionH>
                <wp:positionV relativeFrom="line">
                  <wp:posOffset>40360</wp:posOffset>
                </wp:positionV>
                <wp:extent cx="45721" cy="256032"/>
                <wp:effectExtent l="0" t="0" r="0" b="0"/>
                <wp:wrapNone/>
                <wp:docPr id="1073741830" name="officeArt object" descr="Text Box 25"/>
                <wp:cNvGraphicFramePr/>
                <a:graphic xmlns:a="http://schemas.openxmlformats.org/drawingml/2006/main">
                  <a:graphicData uri="http://schemas.microsoft.com/office/word/2010/wordprocessingShape">
                    <wps:wsp>
                      <wps:cNvSpPr txBox="1"/>
                      <wps:spPr>
                        <a:xfrm flipH="1">
                          <a:off x="0" y="0"/>
                          <a:ext cx="45721" cy="256032"/>
                        </a:xfrm>
                        <a:prstGeom prst="rect">
                          <a:avLst/>
                        </a:prstGeom>
                        <a:no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14:paraId="0723DB15" w14:textId="77777777" w:rsidR="007C0A42" w:rsidRDefault="00231891">
                            <w:pPr>
                              <w:pStyle w:val="Body"/>
                            </w:pPr>
                            <w:r>
                              <w:rPr>
                                <w:rFonts w:ascii="Cambria Math" w:hAnsi="Cambria Math"/>
                              </w:rPr>
                              <w:t>A</w:t>
                            </w:r>
                          </w:p>
                        </w:txbxContent>
                      </wps:txbx>
                      <wps:bodyPr wrap="square" lIns="45719" tIns="45719" rIns="45719" bIns="45719" numCol="1" anchor="t">
                        <a:noAutofit/>
                      </wps:bodyPr>
                    </wps:wsp>
                  </a:graphicData>
                </a:graphic>
              </wp:anchor>
            </w:drawing>
          </mc:Choice>
          <mc:Fallback>
            <w:pict>
              <v:shape id="_x0000_s1031" type="#_x0000_t202" style="visibility:visible;position:absolute;margin-left:234.0pt;margin-top:3.2pt;width:3.6pt;height:20.2pt;z-index:251667456;mso-position-horizontal:absolute;mso-position-horizontal-relative:text;mso-position-vertical:absolute;mso-position-vertical-relative:line;mso-wrap-distance-left:0.0pt;mso-wrap-distance-top:0.0pt;mso-wrap-distance-right:0.0pt;mso-wrap-distance-bottom:0.0pt;flip:x;">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Cambria Math" w:hAnsi="Cambria Math"/>
                          <w:rtl w:val="0"/>
                        </w:rPr>
                        <w:t>A</w:t>
                      </w:r>
                    </w:p>
                  </w:txbxContent>
                </v:textbox>
                <w10:wrap type="none" side="bothSides" anchorx="text"/>
              </v:shape>
            </w:pict>
          </mc:Fallback>
        </mc:AlternateContent>
      </w:r>
    </w:p>
    <w:p w14:paraId="0723DAA7" w14:textId="77777777" w:rsidR="007C0A42" w:rsidRDefault="00231891">
      <w:pPr>
        <w:pStyle w:val="Body"/>
        <w:rPr>
          <w:rFonts w:ascii="Arial" w:eastAsia="Arial" w:hAnsi="Arial" w:cs="Arial"/>
        </w:rPr>
      </w:pPr>
      <w:r>
        <w:rPr>
          <w:rFonts w:ascii="Arial" w:eastAsia="Arial" w:hAnsi="Arial" w:cs="Arial"/>
          <w:noProof/>
        </w:rPr>
        <mc:AlternateContent>
          <mc:Choice Requires="wps">
            <w:drawing>
              <wp:anchor distT="0" distB="0" distL="0" distR="0" simplePos="0" relativeHeight="251670528" behindDoc="0" locked="0" layoutInCell="1" allowOverlap="1" wp14:anchorId="0723DB05" wp14:editId="0723DB06">
                <wp:simplePos x="0" y="0"/>
                <wp:positionH relativeFrom="column">
                  <wp:posOffset>2927196</wp:posOffset>
                </wp:positionH>
                <wp:positionV relativeFrom="line">
                  <wp:posOffset>99464</wp:posOffset>
                </wp:positionV>
                <wp:extent cx="192025" cy="509880"/>
                <wp:effectExtent l="0" t="0" r="0" b="0"/>
                <wp:wrapNone/>
                <wp:docPr id="1073741831" name="officeArt object" descr="Straight Connector 26"/>
                <wp:cNvGraphicFramePr/>
                <a:graphic xmlns:a="http://schemas.openxmlformats.org/drawingml/2006/main">
                  <a:graphicData uri="http://schemas.microsoft.com/office/word/2010/wordprocessingShape">
                    <wps:wsp>
                      <wps:cNvCnPr/>
                      <wps:spPr>
                        <a:xfrm flipH="1">
                          <a:off x="0" y="0"/>
                          <a:ext cx="192025" cy="509880"/>
                        </a:xfrm>
                        <a:prstGeom prst="line">
                          <a:avLst/>
                        </a:prstGeom>
                        <a:noFill/>
                        <a:ln w="6350" cap="flat">
                          <a:solidFill>
                            <a:srgbClr val="000000"/>
                          </a:solidFill>
                          <a:prstDash val="solid"/>
                          <a:miter lim="800000"/>
                        </a:ln>
                        <a:effectLst/>
                      </wps:spPr>
                      <wps:bodyPr/>
                    </wps:wsp>
                  </a:graphicData>
                </a:graphic>
              </wp:anchor>
            </w:drawing>
          </mc:Choice>
          <mc:Fallback>
            <w:pict>
              <v:line id="_x0000_s1032" style="visibility:visible;position:absolute;margin-left:230.5pt;margin-top:7.8pt;width:15.1pt;height:40.1pt;z-index:251670528;mso-position-horizontal:absolute;mso-position-horizontal-relative:text;mso-position-vertical:absolute;mso-position-vertical-relative:line;mso-wrap-distance-left:0.0pt;mso-wrap-distance-top:0.0pt;mso-wrap-distance-right:0.0pt;mso-wrap-distance-bottom:0.0pt;flip:x;">
                <v:fill on="f"/>
                <v:stroke filltype="solid" color="#000000" opacity="100.0%" weight="0.5pt" dashstyle="solid" endcap="flat" miterlimit="800.0%" joinstyle="miter" linestyle="single" startarrow="none" startarrowwidth="medium" startarrowlength="medium" endarrow="none" endarrowwidth="medium" endarrowlength="medium"/>
                <w10:wrap type="none" side="bothSides" anchorx="text"/>
              </v:line>
            </w:pict>
          </mc:Fallback>
        </mc:AlternateContent>
      </w:r>
      <w:r>
        <w:rPr>
          <w:rFonts w:ascii="Arial" w:eastAsia="Arial" w:hAnsi="Arial" w:cs="Arial"/>
          <w:noProof/>
        </w:rPr>
        <mc:AlternateContent>
          <mc:Choice Requires="wps">
            <w:drawing>
              <wp:anchor distT="0" distB="0" distL="0" distR="0" simplePos="0" relativeHeight="251664384" behindDoc="0" locked="0" layoutInCell="1" allowOverlap="1" wp14:anchorId="0723DB07" wp14:editId="0723DB08">
                <wp:simplePos x="0" y="0"/>
                <wp:positionH relativeFrom="column">
                  <wp:posOffset>2583459</wp:posOffset>
                </wp:positionH>
                <wp:positionV relativeFrom="line">
                  <wp:posOffset>100457</wp:posOffset>
                </wp:positionV>
                <wp:extent cx="855879" cy="512065"/>
                <wp:effectExtent l="0" t="0" r="0" b="0"/>
                <wp:wrapNone/>
                <wp:docPr id="1073741832" name="officeArt object" descr="Freeform 19"/>
                <wp:cNvGraphicFramePr/>
                <a:graphic xmlns:a="http://schemas.openxmlformats.org/drawingml/2006/main">
                  <a:graphicData uri="http://schemas.microsoft.com/office/word/2010/wordprocessingShape">
                    <wps:wsp>
                      <wps:cNvSpPr/>
                      <wps:spPr>
                        <a:xfrm>
                          <a:off x="0" y="0"/>
                          <a:ext cx="855879" cy="512065"/>
                        </a:xfrm>
                        <a:custGeom>
                          <a:avLst/>
                          <a:gdLst/>
                          <a:ahLst/>
                          <a:cxnLst>
                            <a:cxn ang="0">
                              <a:pos x="wd2" y="hd2"/>
                            </a:cxn>
                            <a:cxn ang="5400000">
                              <a:pos x="wd2" y="hd2"/>
                            </a:cxn>
                            <a:cxn ang="10800000">
                              <a:pos x="wd2" y="hd2"/>
                            </a:cxn>
                            <a:cxn ang="16200000">
                              <a:pos x="wd2" y="hd2"/>
                            </a:cxn>
                          </a:cxnLst>
                          <a:rect l="0" t="0" r="r" b="b"/>
                          <a:pathLst>
                            <a:path w="21600" h="21600" extrusionOk="0">
                              <a:moveTo>
                                <a:pt x="13477" y="0"/>
                              </a:moveTo>
                              <a:lnTo>
                                <a:pt x="0" y="21600"/>
                              </a:lnTo>
                              <a:lnTo>
                                <a:pt x="21600" y="21600"/>
                              </a:lnTo>
                              <a:lnTo>
                                <a:pt x="13477" y="0"/>
                              </a:lnTo>
                              <a:close/>
                            </a:path>
                          </a:pathLst>
                        </a:custGeom>
                        <a:noFill/>
                        <a:ln w="12700" cap="flat">
                          <a:solidFill>
                            <a:srgbClr val="000000"/>
                          </a:solidFill>
                          <a:prstDash val="solid"/>
                          <a:miter lim="800000"/>
                        </a:ln>
                        <a:effectLst/>
                      </wps:spPr>
                      <wps:bodyPr/>
                    </wps:wsp>
                  </a:graphicData>
                </a:graphic>
              </wp:anchor>
            </w:drawing>
          </mc:Choice>
          <mc:Fallback>
            <w:pict>
              <v:shape id="_x0000_s1033" style="visibility:visible;position:absolute;margin-left:203.4pt;margin-top:7.9pt;width:67.4pt;height:40.3pt;z-index:251664384;mso-position-horizontal:absolute;mso-position-horizontal-relative:text;mso-position-vertical:absolute;mso-position-vertical-relative:line;mso-wrap-distance-left:0.0pt;mso-wrap-distance-top:0.0pt;mso-wrap-distance-right:0.0pt;mso-wrap-distance-bottom:0.0pt;" coordorigin="0,0" coordsize="21600,21600" path="M 13477,0 L 0,21600 L 21600,21600 L 13477,0 X E">
                <v:fill on="f"/>
                <v:stroke filltype="solid" color="#000000" opacity="100.0%" weight="1.0pt" dashstyle="solid" endcap="flat" miterlimit="800.0%" joinstyle="miter" linestyle="single" startarrow="none" startarrowwidth="medium" startarrowlength="medium" endarrow="none" endarrowwidth="medium" endarrowlength="medium"/>
                <w10:wrap type="none" side="bothSides" anchorx="text"/>
              </v:shape>
            </w:pict>
          </mc:Fallback>
        </mc:AlternateContent>
      </w:r>
    </w:p>
    <w:p w14:paraId="0723DAA8" w14:textId="77777777" w:rsidR="007C0A42" w:rsidRDefault="007C0A42">
      <w:pPr>
        <w:pStyle w:val="Body"/>
        <w:rPr>
          <w:rFonts w:ascii="Arial" w:eastAsia="Arial" w:hAnsi="Arial" w:cs="Arial"/>
        </w:rPr>
      </w:pPr>
    </w:p>
    <w:p w14:paraId="0723DAA9" w14:textId="77777777" w:rsidR="007C0A42" w:rsidRDefault="00231891">
      <w:pPr>
        <w:pStyle w:val="Body"/>
        <w:rPr>
          <w:rFonts w:ascii="Arial" w:eastAsia="Arial" w:hAnsi="Arial" w:cs="Arial"/>
        </w:rPr>
      </w:pPr>
      <w:r>
        <w:rPr>
          <w:rFonts w:ascii="Arial" w:eastAsia="Arial" w:hAnsi="Arial" w:cs="Arial"/>
          <w:noProof/>
        </w:rPr>
        <mc:AlternateContent>
          <mc:Choice Requires="wps">
            <w:drawing>
              <wp:anchor distT="0" distB="0" distL="0" distR="0" simplePos="0" relativeHeight="251666432" behindDoc="0" locked="0" layoutInCell="1" allowOverlap="1" wp14:anchorId="0723DB09" wp14:editId="0723DB0A">
                <wp:simplePos x="0" y="0"/>
                <wp:positionH relativeFrom="column">
                  <wp:posOffset>3388715</wp:posOffset>
                </wp:positionH>
                <wp:positionV relativeFrom="line">
                  <wp:posOffset>126263</wp:posOffset>
                </wp:positionV>
                <wp:extent cx="46356" cy="262890"/>
                <wp:effectExtent l="0" t="0" r="0" b="0"/>
                <wp:wrapNone/>
                <wp:docPr id="1073741833" name="officeArt object" descr="Text Box 30"/>
                <wp:cNvGraphicFramePr/>
                <a:graphic xmlns:a="http://schemas.openxmlformats.org/drawingml/2006/main">
                  <a:graphicData uri="http://schemas.microsoft.com/office/word/2010/wordprocessingShape">
                    <wps:wsp>
                      <wps:cNvSpPr txBox="1"/>
                      <wps:spPr>
                        <a:xfrm flipH="1">
                          <a:off x="0" y="0"/>
                          <a:ext cx="46356" cy="262890"/>
                        </a:xfrm>
                        <a:prstGeom prst="rect">
                          <a:avLst/>
                        </a:prstGeom>
                        <a:noFill/>
                        <a:ln w="12700" cap="flat">
                          <a:noFill/>
                          <a:miter lim="400000"/>
                        </a:ln>
                        <a:effectLst/>
                      </wps:spPr>
                      <wps:txbx>
                        <w:txbxContent>
                          <w:p w14:paraId="0723DB16" w14:textId="77777777" w:rsidR="007C0A42" w:rsidRDefault="00231891">
                            <w:pPr>
                              <w:pStyle w:val="Body"/>
                            </w:pPr>
                            <w:r>
                              <w:rPr>
                                <w:rFonts w:ascii="Cambria Math" w:hAnsi="Cambria Math"/>
                              </w:rPr>
                              <w:t>C</w:t>
                            </w:r>
                          </w:p>
                        </w:txbxContent>
                      </wps:txbx>
                      <wps:bodyPr wrap="square" lIns="45719" tIns="45719" rIns="45719" bIns="45719" numCol="1" anchor="t">
                        <a:noAutofit/>
                      </wps:bodyPr>
                    </wps:wsp>
                  </a:graphicData>
                </a:graphic>
              </wp:anchor>
            </w:drawing>
          </mc:Choice>
          <mc:Fallback>
            <w:pict>
              <v:shape id="_x0000_s1034" type="#_x0000_t202" style="visibility:visible;position:absolute;margin-left:266.8pt;margin-top:9.9pt;width:3.7pt;height:20.7pt;z-index:251666432;mso-position-horizontal:absolute;mso-position-horizontal-relative:text;mso-position-vertical:absolute;mso-position-vertical-relative:line;mso-wrap-distance-left:0.0pt;mso-wrap-distance-top:0.0pt;mso-wrap-distance-right:0.0pt;mso-wrap-distance-bottom:0.0pt;flip:x;">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Cambria Math" w:hAnsi="Cambria Math"/>
                          <w:rtl w:val="0"/>
                        </w:rPr>
                        <w:t>C</w:t>
                      </w:r>
                    </w:p>
                  </w:txbxContent>
                </v:textbox>
                <w10:wrap type="none" side="bothSides" anchorx="text"/>
              </v:shape>
            </w:pict>
          </mc:Fallback>
        </mc:AlternateContent>
      </w:r>
      <w:r>
        <w:rPr>
          <w:rFonts w:ascii="Arial" w:eastAsia="Arial" w:hAnsi="Arial" w:cs="Arial"/>
          <w:noProof/>
        </w:rPr>
        <mc:AlternateContent>
          <mc:Choice Requires="wps">
            <w:drawing>
              <wp:anchor distT="0" distB="0" distL="0" distR="0" simplePos="0" relativeHeight="251665408" behindDoc="0" locked="0" layoutInCell="1" allowOverlap="1" wp14:anchorId="0723DB0B" wp14:editId="0723DB0C">
                <wp:simplePos x="0" y="0"/>
                <wp:positionH relativeFrom="column">
                  <wp:posOffset>2351760</wp:posOffset>
                </wp:positionH>
                <wp:positionV relativeFrom="line">
                  <wp:posOffset>127100</wp:posOffset>
                </wp:positionV>
                <wp:extent cx="45721" cy="263348"/>
                <wp:effectExtent l="0" t="0" r="0" b="0"/>
                <wp:wrapNone/>
                <wp:docPr id="1073741834" name="officeArt object" descr="Text Box 31"/>
                <wp:cNvGraphicFramePr/>
                <a:graphic xmlns:a="http://schemas.openxmlformats.org/drawingml/2006/main">
                  <a:graphicData uri="http://schemas.microsoft.com/office/word/2010/wordprocessingShape">
                    <wps:wsp>
                      <wps:cNvSpPr txBox="1"/>
                      <wps:spPr>
                        <a:xfrm flipH="1">
                          <a:off x="0" y="0"/>
                          <a:ext cx="45721" cy="263348"/>
                        </a:xfrm>
                        <a:prstGeom prst="rect">
                          <a:avLst/>
                        </a:prstGeom>
                        <a:noFill/>
                        <a:ln w="12700" cap="flat">
                          <a:noFill/>
                          <a:miter lim="400000"/>
                        </a:ln>
                        <a:effectLst/>
                      </wps:spPr>
                      <wps:txbx>
                        <w:txbxContent>
                          <w:p w14:paraId="0723DB17" w14:textId="77777777" w:rsidR="007C0A42" w:rsidRDefault="00231891">
                            <w:pPr>
                              <w:pStyle w:val="Body"/>
                            </w:pPr>
                            <w:r>
                              <w:rPr>
                                <w:rFonts w:ascii="Cambria Math" w:hAnsi="Cambria Math"/>
                              </w:rPr>
                              <w:t>B</w:t>
                            </w:r>
                          </w:p>
                        </w:txbxContent>
                      </wps:txbx>
                      <wps:bodyPr wrap="square" lIns="45719" tIns="45719" rIns="45719" bIns="45719" numCol="1" anchor="t">
                        <a:noAutofit/>
                      </wps:bodyPr>
                    </wps:wsp>
                  </a:graphicData>
                </a:graphic>
              </wp:anchor>
            </w:drawing>
          </mc:Choice>
          <mc:Fallback>
            <w:pict>
              <v:shape id="_x0000_s1035" type="#_x0000_t202" style="visibility:visible;position:absolute;margin-left:185.2pt;margin-top:10.0pt;width:3.6pt;height:20.7pt;z-index:251665408;mso-position-horizontal:absolute;mso-position-horizontal-relative:text;mso-position-vertical:absolute;mso-position-vertical-relative:line;mso-wrap-distance-left:0.0pt;mso-wrap-distance-top:0.0pt;mso-wrap-distance-right:0.0pt;mso-wrap-distance-bottom:0.0pt;flip:x;">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Cambria Math" w:hAnsi="Cambria Math"/>
                          <w:rtl w:val="0"/>
                        </w:rPr>
                        <w:t>B</w:t>
                      </w:r>
                    </w:p>
                  </w:txbxContent>
                </v:textbox>
                <w10:wrap type="none" side="bothSides" anchorx="text"/>
              </v:shape>
            </w:pict>
          </mc:Fallback>
        </mc:AlternateContent>
      </w:r>
    </w:p>
    <w:p w14:paraId="0723DAAA" w14:textId="77777777" w:rsidR="007C0A42" w:rsidRDefault="00231891">
      <w:pPr>
        <w:pStyle w:val="Body"/>
        <w:rPr>
          <w:rFonts w:ascii="Arial" w:eastAsia="Arial" w:hAnsi="Arial" w:cs="Arial"/>
        </w:rPr>
      </w:pPr>
      <w:r>
        <w:rPr>
          <w:rFonts w:ascii="Arial" w:eastAsia="Arial" w:hAnsi="Arial" w:cs="Arial"/>
          <w:noProof/>
        </w:rPr>
        <mc:AlternateContent>
          <mc:Choice Requires="wps">
            <w:drawing>
              <wp:anchor distT="0" distB="0" distL="0" distR="0" simplePos="0" relativeHeight="251669504" behindDoc="0" locked="0" layoutInCell="1" allowOverlap="1" wp14:anchorId="0723DB0D" wp14:editId="0723DB0E">
                <wp:simplePos x="0" y="0"/>
                <wp:positionH relativeFrom="column">
                  <wp:posOffset>2579013</wp:posOffset>
                </wp:positionH>
                <wp:positionV relativeFrom="line">
                  <wp:posOffset>65225</wp:posOffset>
                </wp:positionV>
                <wp:extent cx="45721" cy="270663"/>
                <wp:effectExtent l="0" t="0" r="0" b="0"/>
                <wp:wrapNone/>
                <wp:docPr id="1073741835" name="officeArt object" descr="Text Box 32"/>
                <wp:cNvGraphicFramePr/>
                <a:graphic xmlns:a="http://schemas.openxmlformats.org/drawingml/2006/main">
                  <a:graphicData uri="http://schemas.microsoft.com/office/word/2010/wordprocessingShape">
                    <wps:wsp>
                      <wps:cNvSpPr txBox="1"/>
                      <wps:spPr>
                        <a:xfrm flipH="1">
                          <a:off x="0" y="0"/>
                          <a:ext cx="45721" cy="270663"/>
                        </a:xfrm>
                        <a:prstGeom prst="rect">
                          <a:avLst/>
                        </a:prstGeom>
                        <a:noFill/>
                        <a:ln w="12700" cap="flat">
                          <a:noFill/>
                          <a:miter lim="400000"/>
                        </a:ln>
                        <a:effectLst/>
                      </wps:spPr>
                      <wps:txbx>
                        <w:txbxContent>
                          <w:p w14:paraId="0723DB18" w14:textId="77777777" w:rsidR="007C0A42" w:rsidRDefault="00231891">
                            <w:pPr>
                              <w:pStyle w:val="Body"/>
                            </w:pPr>
                            <w:r>
                              <w:rPr>
                                <w:rFonts w:ascii="Cambria Math" w:hAnsi="Cambria Math"/>
                              </w:rPr>
                              <w:t>3</w:t>
                            </w:r>
                          </w:p>
                        </w:txbxContent>
                      </wps:txbx>
                      <wps:bodyPr wrap="square" lIns="45719" tIns="45719" rIns="45719" bIns="45719" numCol="1" anchor="t">
                        <a:noAutofit/>
                      </wps:bodyPr>
                    </wps:wsp>
                  </a:graphicData>
                </a:graphic>
              </wp:anchor>
            </w:drawing>
          </mc:Choice>
          <mc:Fallback>
            <w:pict>
              <v:shape id="_x0000_s1036" type="#_x0000_t202" style="visibility:visible;position:absolute;margin-left:203.1pt;margin-top:5.1pt;width:3.6pt;height:21.3pt;z-index:251669504;mso-position-horizontal:absolute;mso-position-horizontal-relative:text;mso-position-vertical:absolute;mso-position-vertical-relative:line;mso-wrap-distance-left:0.0pt;mso-wrap-distance-top:0.0pt;mso-wrap-distance-right:0.0pt;mso-wrap-distance-bottom:0.0pt;flip:x;">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Cambria Math" w:hAnsi="Cambria Math"/>
                          <w:rtl w:val="0"/>
                        </w:rPr>
                        <w:t>3</w:t>
                      </w:r>
                    </w:p>
                  </w:txbxContent>
                </v:textbox>
                <w10:wrap type="none" side="bothSides" anchorx="text"/>
              </v:shape>
            </w:pict>
          </mc:Fallback>
        </mc:AlternateContent>
      </w:r>
      <w:r>
        <w:rPr>
          <w:rFonts w:ascii="Arial" w:eastAsia="Arial" w:hAnsi="Arial" w:cs="Arial"/>
          <w:noProof/>
        </w:rPr>
        <mc:AlternateContent>
          <mc:Choice Requires="wps">
            <w:drawing>
              <wp:anchor distT="0" distB="0" distL="0" distR="0" simplePos="0" relativeHeight="251668480" behindDoc="0" locked="0" layoutInCell="1" allowOverlap="1" wp14:anchorId="0723DB0F" wp14:editId="0723DB10">
                <wp:simplePos x="0" y="0"/>
                <wp:positionH relativeFrom="column">
                  <wp:posOffset>2785566</wp:posOffset>
                </wp:positionH>
                <wp:positionV relativeFrom="line">
                  <wp:posOffset>34620</wp:posOffset>
                </wp:positionV>
                <wp:extent cx="45721" cy="263094"/>
                <wp:effectExtent l="0" t="0" r="0" b="0"/>
                <wp:wrapNone/>
                <wp:docPr id="1073741836" name="officeArt object" descr="Text Box 33"/>
                <wp:cNvGraphicFramePr/>
                <a:graphic xmlns:a="http://schemas.openxmlformats.org/drawingml/2006/main">
                  <a:graphicData uri="http://schemas.microsoft.com/office/word/2010/wordprocessingShape">
                    <wps:wsp>
                      <wps:cNvSpPr txBox="1"/>
                      <wps:spPr>
                        <a:xfrm flipH="1">
                          <a:off x="0" y="0"/>
                          <a:ext cx="45721" cy="263094"/>
                        </a:xfrm>
                        <a:prstGeom prst="rect">
                          <a:avLst/>
                        </a:prstGeom>
                        <a:noFill/>
                        <a:ln w="12700" cap="flat">
                          <a:noFill/>
                          <a:miter lim="400000"/>
                        </a:ln>
                        <a:effectLst/>
                      </wps:spPr>
                      <wps:txbx>
                        <w:txbxContent>
                          <w:p w14:paraId="0723DB19" w14:textId="77777777" w:rsidR="007C0A42" w:rsidRDefault="00231891">
                            <w:pPr>
                              <w:pStyle w:val="Body"/>
                            </w:pPr>
                            <w:r>
                              <w:rPr>
                                <w:rFonts w:ascii="Cambria Math" w:hAnsi="Cambria Math"/>
                              </w:rPr>
                              <w:t>D</w:t>
                            </w:r>
                          </w:p>
                        </w:txbxContent>
                      </wps:txbx>
                      <wps:bodyPr wrap="square" lIns="45719" tIns="45719" rIns="45719" bIns="45719" numCol="1" anchor="t">
                        <a:noAutofit/>
                      </wps:bodyPr>
                    </wps:wsp>
                  </a:graphicData>
                </a:graphic>
              </wp:anchor>
            </w:drawing>
          </mc:Choice>
          <mc:Fallback>
            <w:pict>
              <v:shape id="_x0000_s1037" type="#_x0000_t202" style="visibility:visible;position:absolute;margin-left:219.3pt;margin-top:2.7pt;width:3.6pt;height:20.7pt;z-index:251668480;mso-position-horizontal:absolute;mso-position-horizontal-relative:text;mso-position-vertical:absolute;mso-position-vertical-relative:line;mso-wrap-distance-left:0.0pt;mso-wrap-distance-top:0.0pt;mso-wrap-distance-right:0.0pt;mso-wrap-distance-bottom:0.0pt;flip:x;">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Cambria Math" w:hAnsi="Cambria Math"/>
                          <w:rtl w:val="0"/>
                        </w:rPr>
                        <w:t>D</w:t>
                      </w:r>
                    </w:p>
                  </w:txbxContent>
                </v:textbox>
                <w10:wrap type="none" side="bothSides" anchorx="text"/>
              </v:shape>
            </w:pict>
          </mc:Fallback>
        </mc:AlternateContent>
      </w:r>
    </w:p>
    <w:p w14:paraId="0723DAAB" w14:textId="77777777" w:rsidR="007C0A42" w:rsidRDefault="007C0A42">
      <w:pPr>
        <w:pStyle w:val="Body"/>
        <w:rPr>
          <w:rFonts w:ascii="Arial" w:eastAsia="Arial" w:hAnsi="Arial" w:cs="Arial"/>
        </w:rPr>
      </w:pPr>
    </w:p>
    <w:p w14:paraId="0723DAAD" w14:textId="77777777" w:rsidR="007C0A42" w:rsidRDefault="00231891">
      <w:pPr>
        <w:pStyle w:val="Body"/>
        <w:rPr>
          <w:rFonts w:ascii="Arial" w:eastAsia="Arial" w:hAnsi="Arial" w:cs="Arial"/>
          <w:b/>
          <w:bCs/>
        </w:rPr>
      </w:pPr>
      <w:r>
        <w:rPr>
          <w:rFonts w:ascii="Arial" w:hAnsi="Arial"/>
          <w:b/>
          <w:bCs/>
        </w:rPr>
        <w:t xml:space="preserve">A. </w:t>
      </w:r>
      <m:oMath>
        <m:f>
          <m:fPr>
            <m:ctrlPr>
              <w:rPr>
                <w:rFonts w:ascii="Cambria Math" w:hAnsi="Cambria Math"/>
                <w:i/>
                <w:sz w:val="29"/>
                <w:szCs w:val="29"/>
              </w:rPr>
            </m:ctrlPr>
          </m:fPr>
          <m:num>
            <m:r>
              <w:rPr>
                <w:rFonts w:ascii="Cambria Math" w:hAnsi="Cambria Math"/>
                <w:sz w:val="29"/>
                <w:szCs w:val="29"/>
              </w:rPr>
              <m:t>4</m:t>
            </m:r>
            <m:rad>
              <m:radPr>
                <m:degHide m:val="1"/>
                <m:ctrlPr>
                  <w:rPr>
                    <w:rFonts w:ascii="Cambria Math" w:hAnsi="Cambria Math"/>
                    <w:i/>
                    <w:sz w:val="29"/>
                    <w:szCs w:val="29"/>
                  </w:rPr>
                </m:ctrlPr>
              </m:radPr>
              <m:deg/>
              <m:e>
                <m:r>
                  <w:rPr>
                    <w:rFonts w:ascii="Cambria Math" w:hAnsi="Cambria Math"/>
                    <w:sz w:val="29"/>
                    <w:szCs w:val="29"/>
                  </w:rPr>
                  <m:t>5</m:t>
                </m:r>
              </m:e>
            </m:rad>
          </m:num>
          <m:den>
            <m:r>
              <w:rPr>
                <w:rFonts w:ascii="Cambria Math" w:hAnsi="Cambria Math"/>
                <w:sz w:val="29"/>
                <w:szCs w:val="29"/>
              </w:rPr>
              <m:t>5</m:t>
            </m:r>
          </m:den>
        </m:f>
      </m:oMath>
      <w:r>
        <w:rPr>
          <w:rFonts w:ascii="Arial" w:eastAsia="Arial" w:hAnsi="Arial" w:cs="Arial"/>
          <w:b/>
          <w:bCs/>
        </w:rPr>
        <w:tab/>
      </w:r>
      <w:r>
        <w:rPr>
          <w:rFonts w:ascii="Arial" w:eastAsia="Arial" w:hAnsi="Arial" w:cs="Arial"/>
          <w:b/>
          <w:bCs/>
        </w:rPr>
        <w:tab/>
        <w:t xml:space="preserve">B. </w:t>
      </w:r>
      <m:oMath>
        <m:f>
          <m:fPr>
            <m:ctrlPr>
              <w:rPr>
                <w:rFonts w:ascii="Cambria Math" w:hAnsi="Cambria Math"/>
                <w:i/>
                <w:sz w:val="29"/>
                <w:szCs w:val="29"/>
              </w:rPr>
            </m:ctrlPr>
          </m:fPr>
          <m:num>
            <m:r>
              <w:rPr>
                <w:rFonts w:ascii="Cambria Math" w:hAnsi="Cambria Math"/>
                <w:sz w:val="29"/>
                <w:szCs w:val="29"/>
              </w:rPr>
              <m:t>4</m:t>
            </m:r>
            <m:rad>
              <m:radPr>
                <m:degHide m:val="1"/>
                <m:ctrlPr>
                  <w:rPr>
                    <w:rFonts w:ascii="Cambria Math" w:hAnsi="Cambria Math"/>
                    <w:i/>
                    <w:sz w:val="29"/>
                    <w:szCs w:val="29"/>
                  </w:rPr>
                </m:ctrlPr>
              </m:radPr>
              <m:deg/>
              <m:e>
                <m:r>
                  <w:rPr>
                    <w:rFonts w:ascii="Cambria Math" w:hAnsi="Cambria Math"/>
                    <w:sz w:val="29"/>
                    <w:szCs w:val="29"/>
                  </w:rPr>
                  <m:t>7</m:t>
                </m:r>
              </m:e>
            </m:rad>
          </m:num>
          <m:den>
            <m:r>
              <w:rPr>
                <w:rFonts w:ascii="Cambria Math" w:hAnsi="Cambria Math"/>
                <w:sz w:val="29"/>
                <w:szCs w:val="29"/>
              </w:rPr>
              <m:t>7</m:t>
            </m:r>
          </m:den>
        </m:f>
      </m:oMath>
      <w:r>
        <w:rPr>
          <w:rFonts w:ascii="Arial" w:eastAsia="Arial" w:hAnsi="Arial" w:cs="Arial"/>
          <w:b/>
          <w:bCs/>
          <w:lang w:val="it-IT"/>
        </w:rPr>
        <w:tab/>
      </w:r>
      <w:r>
        <w:rPr>
          <w:rFonts w:ascii="Arial" w:eastAsia="Arial" w:hAnsi="Arial" w:cs="Arial"/>
          <w:b/>
          <w:bCs/>
          <w:lang w:val="it-IT"/>
        </w:rPr>
        <w:tab/>
        <w:t xml:space="preserve">C. </w:t>
      </w:r>
      <m:oMath>
        <m:f>
          <m:fPr>
            <m:ctrlPr>
              <w:rPr>
                <w:rFonts w:ascii="Cambria Math" w:hAnsi="Cambria Math"/>
                <w:i/>
                <w:sz w:val="29"/>
                <w:szCs w:val="29"/>
              </w:rPr>
            </m:ctrlPr>
          </m:fPr>
          <m:num>
            <m:r>
              <w:rPr>
                <w:rFonts w:ascii="Cambria Math" w:hAnsi="Cambria Math"/>
                <w:sz w:val="29"/>
                <w:szCs w:val="29"/>
              </w:rPr>
              <m:t>8</m:t>
            </m:r>
            <m:rad>
              <m:radPr>
                <m:degHide m:val="1"/>
                <m:ctrlPr>
                  <w:rPr>
                    <w:rFonts w:ascii="Cambria Math" w:hAnsi="Cambria Math"/>
                    <w:i/>
                    <w:sz w:val="29"/>
                    <w:szCs w:val="29"/>
                  </w:rPr>
                </m:ctrlPr>
              </m:radPr>
              <m:deg/>
              <m:e>
                <m:r>
                  <w:rPr>
                    <w:rFonts w:ascii="Cambria Math" w:hAnsi="Cambria Math"/>
                    <w:sz w:val="29"/>
                    <w:szCs w:val="29"/>
                  </w:rPr>
                  <m:t>5</m:t>
                </m:r>
              </m:e>
            </m:rad>
          </m:num>
          <m:den>
            <m:r>
              <w:rPr>
                <w:rFonts w:ascii="Cambria Math" w:hAnsi="Cambria Math"/>
                <w:sz w:val="29"/>
                <w:szCs w:val="29"/>
              </w:rPr>
              <m:t>5</m:t>
            </m:r>
          </m:den>
        </m:f>
      </m:oMath>
      <w:r>
        <w:rPr>
          <w:rFonts w:ascii="Arial" w:eastAsia="Arial" w:hAnsi="Arial" w:cs="Arial"/>
          <w:b/>
          <w:bCs/>
        </w:rPr>
        <w:tab/>
      </w:r>
      <w:r>
        <w:rPr>
          <w:rFonts w:ascii="Arial" w:eastAsia="Arial" w:hAnsi="Arial" w:cs="Arial"/>
          <w:b/>
          <w:bCs/>
        </w:rPr>
        <w:tab/>
        <w:t xml:space="preserve">D. </w:t>
      </w:r>
      <m:oMath>
        <m:f>
          <m:fPr>
            <m:ctrlPr>
              <w:rPr>
                <w:rFonts w:ascii="Cambria Math" w:hAnsi="Cambria Math"/>
                <w:i/>
                <w:sz w:val="29"/>
                <w:szCs w:val="29"/>
              </w:rPr>
            </m:ctrlPr>
          </m:fPr>
          <m:num>
            <m:r>
              <w:rPr>
                <w:rFonts w:ascii="Cambria Math" w:hAnsi="Cambria Math"/>
                <w:sz w:val="29"/>
                <w:szCs w:val="29"/>
              </w:rPr>
              <m:t>8</m:t>
            </m:r>
            <m:rad>
              <m:radPr>
                <m:degHide m:val="1"/>
                <m:ctrlPr>
                  <w:rPr>
                    <w:rFonts w:ascii="Cambria Math" w:hAnsi="Cambria Math"/>
                    <w:i/>
                    <w:sz w:val="29"/>
                    <w:szCs w:val="29"/>
                  </w:rPr>
                </m:ctrlPr>
              </m:radPr>
              <m:deg/>
              <m:e>
                <m:r>
                  <w:rPr>
                    <w:rFonts w:ascii="Cambria Math" w:hAnsi="Cambria Math"/>
                    <w:sz w:val="29"/>
                    <w:szCs w:val="29"/>
                  </w:rPr>
                  <m:t>7</m:t>
                </m:r>
              </m:e>
            </m:rad>
          </m:num>
          <m:den>
            <m:r>
              <w:rPr>
                <w:rFonts w:ascii="Cambria Math" w:hAnsi="Cambria Math"/>
                <w:sz w:val="29"/>
                <w:szCs w:val="29"/>
              </w:rPr>
              <m:t>7</m:t>
            </m:r>
          </m:den>
        </m:f>
      </m:oMath>
      <w:r>
        <w:rPr>
          <w:rFonts w:ascii="Arial" w:eastAsia="Arial" w:hAnsi="Arial" w:cs="Arial"/>
          <w:b/>
          <w:bCs/>
        </w:rPr>
        <w:tab/>
      </w:r>
      <w:r>
        <w:rPr>
          <w:rFonts w:ascii="Arial" w:eastAsia="Arial" w:hAnsi="Arial" w:cs="Arial"/>
          <w:b/>
          <w:bCs/>
        </w:rPr>
        <w:tab/>
        <w:t>E. NOTA</w:t>
      </w:r>
    </w:p>
    <w:p w14:paraId="0723DAAF" w14:textId="77777777" w:rsidR="007C0A42" w:rsidRDefault="00231891">
      <w:pPr>
        <w:pStyle w:val="Body"/>
        <w:rPr>
          <w:rFonts w:ascii="Arial" w:eastAsia="Arial" w:hAnsi="Arial" w:cs="Arial"/>
        </w:rPr>
      </w:pPr>
      <w:r>
        <w:rPr>
          <w:rFonts w:ascii="Arial" w:hAnsi="Arial"/>
        </w:rPr>
        <w:t xml:space="preserve">15. The group is hungry, so they stop to eat a pizza. Filippo, Bryan, Brighten, and Kaitlyn are eating the pizza. They take turns eating fractions of a perfectly circular 16-inch-diameter pizza, and the fractions they eat follow the pattern </w:t>
      </w:r>
      <m:oMath>
        <m:f>
          <m:fPr>
            <m:ctrlPr>
              <w:rPr>
                <w:rFonts w:ascii="Cambria Math" w:hAnsi="Cambria Math"/>
                <w:i/>
                <w:sz w:val="29"/>
                <w:szCs w:val="29"/>
              </w:rPr>
            </m:ctrlPr>
          </m:fPr>
          <m:num>
            <m:r>
              <w:rPr>
                <w:rFonts w:ascii="Cambria Math" w:hAnsi="Cambria Math"/>
                <w:sz w:val="29"/>
                <w:szCs w:val="29"/>
              </w:rPr>
              <m:t>1</m:t>
            </m:r>
          </m:num>
          <m:den>
            <m:r>
              <w:rPr>
                <w:rFonts w:ascii="Cambria Math" w:hAnsi="Cambria Math"/>
                <w:sz w:val="29"/>
                <w:szCs w:val="29"/>
              </w:rPr>
              <m:t>3</m:t>
            </m:r>
          </m:den>
        </m:f>
      </m:oMath>
      <w:r>
        <w:rPr>
          <w:rFonts w:ascii="Arial" w:hAnsi="Arial"/>
          <w:lang w:val="es-ES_tradnl"/>
        </w:rPr>
        <w:t xml:space="preserve"> , </w:t>
      </w:r>
      <m:oMath>
        <m:f>
          <m:fPr>
            <m:ctrlPr>
              <w:rPr>
                <w:rFonts w:ascii="Cambria Math" w:hAnsi="Cambria Math"/>
                <w:i/>
                <w:sz w:val="29"/>
                <w:szCs w:val="29"/>
              </w:rPr>
            </m:ctrlPr>
          </m:fPr>
          <m:num>
            <m:r>
              <w:rPr>
                <w:rFonts w:ascii="Cambria Math" w:hAnsi="Cambria Math"/>
                <w:sz w:val="29"/>
                <w:szCs w:val="29"/>
              </w:rPr>
              <m:t>2</m:t>
            </m:r>
          </m:num>
          <m:den>
            <m:r>
              <w:rPr>
                <w:rFonts w:ascii="Cambria Math" w:hAnsi="Cambria Math"/>
                <w:sz w:val="29"/>
                <w:szCs w:val="29"/>
              </w:rPr>
              <m:t>9</m:t>
            </m:r>
          </m:den>
        </m:f>
      </m:oMath>
      <w:r>
        <w:rPr>
          <w:rFonts w:ascii="Arial" w:hAnsi="Arial"/>
          <w:lang w:val="es-ES_tradnl"/>
        </w:rPr>
        <w:t xml:space="preserve"> , </w:t>
      </w:r>
      <m:oMath>
        <m:f>
          <m:fPr>
            <m:ctrlPr>
              <w:rPr>
                <w:rFonts w:ascii="Cambria Math" w:hAnsi="Cambria Math"/>
                <w:i/>
                <w:sz w:val="29"/>
                <w:szCs w:val="29"/>
              </w:rPr>
            </m:ctrlPr>
          </m:fPr>
          <m:num>
            <m:r>
              <w:rPr>
                <w:rFonts w:ascii="Cambria Math" w:hAnsi="Cambria Math"/>
                <w:sz w:val="29"/>
                <w:szCs w:val="29"/>
              </w:rPr>
              <m:t>4</m:t>
            </m:r>
          </m:num>
          <m:den>
            <m:r>
              <w:rPr>
                <w:rFonts w:ascii="Cambria Math" w:hAnsi="Cambria Math"/>
                <w:sz w:val="29"/>
                <w:szCs w:val="29"/>
              </w:rPr>
              <m:t>27</m:t>
            </m:r>
          </m:den>
        </m:f>
      </m:oMath>
      <w:r>
        <w:rPr>
          <w:rFonts w:ascii="Arial" w:hAnsi="Arial"/>
          <w:lang w:val="es-ES_tradnl"/>
        </w:rPr>
        <w:t xml:space="preserve"> ,</w:t>
      </w:r>
      <w:r>
        <w:rPr>
          <w:rFonts w:ascii="Arial" w:hAnsi="Arial"/>
          <w:lang w:val="es-ES_tradnl"/>
        </w:rPr>
        <w:t xml:space="preserve"> </w:t>
      </w:r>
      <m:oMath>
        <m:f>
          <m:fPr>
            <m:ctrlPr>
              <w:rPr>
                <w:rFonts w:ascii="Cambria Math" w:hAnsi="Cambria Math"/>
                <w:i/>
                <w:sz w:val="29"/>
                <w:szCs w:val="29"/>
              </w:rPr>
            </m:ctrlPr>
          </m:fPr>
          <m:num>
            <m:r>
              <w:rPr>
                <w:rFonts w:ascii="Cambria Math" w:hAnsi="Cambria Math"/>
                <w:sz w:val="29"/>
                <w:szCs w:val="29"/>
              </w:rPr>
              <m:t>7</m:t>
            </m:r>
          </m:num>
          <m:den>
            <m:r>
              <w:rPr>
                <w:rFonts w:ascii="Cambria Math" w:hAnsi="Cambria Math"/>
                <w:sz w:val="29"/>
                <w:szCs w:val="29"/>
              </w:rPr>
              <m:t>81</m:t>
            </m:r>
          </m:den>
        </m:f>
      </m:oMath>
      <w:r>
        <w:rPr>
          <w:rFonts w:ascii="Arial" w:hAnsi="Arial"/>
          <w:lang w:val="es-ES_tradnl"/>
        </w:rPr>
        <w:t xml:space="preserve"> , </w:t>
      </w:r>
      <m:oMath>
        <m:f>
          <m:fPr>
            <m:ctrlPr>
              <w:rPr>
                <w:rFonts w:ascii="Cambria Math" w:hAnsi="Cambria Math"/>
                <w:i/>
                <w:sz w:val="29"/>
                <w:szCs w:val="29"/>
              </w:rPr>
            </m:ctrlPr>
          </m:fPr>
          <m:num>
            <m:r>
              <w:rPr>
                <w:rFonts w:ascii="Cambria Math" w:hAnsi="Cambria Math"/>
                <w:sz w:val="29"/>
                <w:szCs w:val="29"/>
              </w:rPr>
              <m:t>11</m:t>
            </m:r>
          </m:num>
          <m:den>
            <m:r>
              <w:rPr>
                <w:rFonts w:ascii="Cambria Math" w:hAnsi="Cambria Math"/>
                <w:sz w:val="29"/>
                <w:szCs w:val="29"/>
              </w:rPr>
              <m:t>243</m:t>
            </m:r>
          </m:den>
        </m:f>
      </m:oMath>
      <w:r>
        <w:rPr>
          <w:rFonts w:ascii="Arial" w:hAnsi="Arial"/>
        </w:rPr>
        <w:t xml:space="preserve"> …</w:t>
      </w:r>
      <w:r>
        <w:rPr>
          <w:rFonts w:ascii="Arial" w:hAnsi="Arial"/>
        </w:rPr>
        <w:t xml:space="preserve">, where the first person eats </w:t>
      </w:r>
      <m:oMath>
        <m:f>
          <m:fPr>
            <m:ctrlPr>
              <w:rPr>
                <w:rFonts w:ascii="Cambria Math" w:hAnsi="Cambria Math"/>
                <w:i/>
                <w:sz w:val="29"/>
                <w:szCs w:val="29"/>
              </w:rPr>
            </m:ctrlPr>
          </m:fPr>
          <m:num>
            <m:r>
              <w:rPr>
                <w:rFonts w:ascii="Cambria Math" w:hAnsi="Cambria Math"/>
                <w:sz w:val="29"/>
                <w:szCs w:val="29"/>
              </w:rPr>
              <m:t>1</m:t>
            </m:r>
          </m:num>
          <m:den>
            <m:r>
              <w:rPr>
                <w:rFonts w:ascii="Cambria Math" w:hAnsi="Cambria Math"/>
                <w:sz w:val="29"/>
                <w:szCs w:val="29"/>
              </w:rPr>
              <m:t>3</m:t>
            </m:r>
          </m:den>
        </m:f>
      </m:oMath>
      <w:r>
        <w:rPr>
          <w:rFonts w:ascii="Arial" w:hAnsi="Arial"/>
        </w:rPr>
        <w:t xml:space="preserve"> of the pizza, the second person eats </w:t>
      </w:r>
      <m:oMath>
        <m:f>
          <m:fPr>
            <m:ctrlPr>
              <w:rPr>
                <w:rFonts w:ascii="Cambria Math" w:hAnsi="Cambria Math"/>
                <w:i/>
                <w:sz w:val="29"/>
                <w:szCs w:val="29"/>
              </w:rPr>
            </m:ctrlPr>
          </m:fPr>
          <m:num>
            <m:r>
              <w:rPr>
                <w:rFonts w:ascii="Cambria Math" w:hAnsi="Cambria Math"/>
                <w:sz w:val="29"/>
                <w:szCs w:val="29"/>
              </w:rPr>
              <m:t>2</m:t>
            </m:r>
          </m:num>
          <m:den>
            <m:r>
              <w:rPr>
                <w:rFonts w:ascii="Cambria Math" w:hAnsi="Cambria Math"/>
                <w:sz w:val="29"/>
                <w:szCs w:val="29"/>
              </w:rPr>
              <m:t>9</m:t>
            </m:r>
          </m:den>
        </m:f>
      </m:oMath>
      <w:r>
        <w:rPr>
          <w:rFonts w:ascii="Arial" w:hAnsi="Arial"/>
        </w:rPr>
        <w:t xml:space="preserve"> of the pizza, and so on. If this process continues infinitely, what does the total area of the pizza they eat approach in inches</w:t>
      </w:r>
      <w:r>
        <w:rPr>
          <w:rFonts w:ascii="Arial" w:hAnsi="Arial"/>
          <w:vertAlign w:val="superscript"/>
        </w:rPr>
        <w:t>2</w:t>
      </w:r>
      <w:r>
        <w:rPr>
          <w:rFonts w:ascii="Arial" w:hAnsi="Arial"/>
        </w:rPr>
        <w:t xml:space="preserve"> assuming that each person can eat more than one slice?</w:t>
      </w:r>
    </w:p>
    <w:p w14:paraId="0723DAB0" w14:textId="77777777" w:rsidR="007C0A42" w:rsidRDefault="007C0A42">
      <w:pPr>
        <w:pStyle w:val="Body"/>
        <w:rPr>
          <w:rFonts w:ascii="Arial" w:eastAsia="Arial" w:hAnsi="Arial" w:cs="Arial"/>
        </w:rPr>
      </w:pPr>
    </w:p>
    <w:p w14:paraId="0723DAB1" w14:textId="5F6EA0FD" w:rsidR="007C0A42" w:rsidRDefault="00231891">
      <w:pPr>
        <w:pStyle w:val="Body"/>
        <w:rPr>
          <w:rFonts w:ascii="Arial" w:eastAsia="Arial" w:hAnsi="Arial" w:cs="Arial"/>
          <w:b/>
          <w:bCs/>
        </w:rPr>
      </w:pPr>
      <w:r>
        <w:rPr>
          <w:rFonts w:ascii="Arial" w:hAnsi="Arial"/>
          <w:b/>
          <w:bCs/>
        </w:rPr>
        <w:t xml:space="preserve">A. </w:t>
      </w:r>
      <m:oMath>
        <m:r>
          <w:rPr>
            <w:rFonts w:ascii="Cambria Math" w:hAnsi="Cambria Math"/>
            <w:sz w:val="29"/>
            <w:szCs w:val="29"/>
          </w:rPr>
          <m:t>40</m:t>
        </m:r>
        <m:r>
          <m:rPr>
            <m:sty m:val="bi"/>
          </m:rPr>
          <w:rPr>
            <w:rFonts w:ascii="Cambria Math" w:hAnsi="Cambria Math"/>
            <w:sz w:val="29"/>
            <w:szCs w:val="29"/>
          </w:rPr>
          <m:t>π</m:t>
        </m:r>
      </m:oMath>
      <w:r>
        <w:rPr>
          <w:rFonts w:ascii="Arial" w:eastAsia="Arial" w:hAnsi="Arial" w:cs="Arial"/>
          <w:b/>
          <w:bCs/>
        </w:rPr>
        <w:tab/>
        <w:t xml:space="preserve">B. </w:t>
      </w:r>
      <m:oMath>
        <m:r>
          <w:rPr>
            <w:rFonts w:ascii="Cambria Math" w:hAnsi="Cambria Math"/>
            <w:sz w:val="29"/>
            <w:szCs w:val="29"/>
          </w:rPr>
          <m:t>52</m:t>
        </m:r>
        <m:r>
          <m:rPr>
            <m:sty m:val="bi"/>
          </m:rPr>
          <w:rPr>
            <w:rFonts w:ascii="Cambria Math" w:hAnsi="Cambria Math"/>
            <w:sz w:val="29"/>
            <w:szCs w:val="29"/>
          </w:rPr>
          <m:t>π</m:t>
        </m:r>
      </m:oMath>
      <w:r>
        <w:rPr>
          <w:rFonts w:ascii="Arial" w:eastAsia="Arial" w:hAnsi="Arial" w:cs="Arial"/>
          <w:b/>
          <w:bCs/>
          <w:lang w:val="it-IT"/>
        </w:rPr>
        <w:tab/>
        <w:t xml:space="preserve">C. </w:t>
      </w:r>
      <m:oMath>
        <m:r>
          <w:rPr>
            <w:rFonts w:ascii="Cambria Math" w:hAnsi="Cambria Math"/>
            <w:sz w:val="29"/>
            <w:szCs w:val="29"/>
          </w:rPr>
          <m:t>56</m:t>
        </m:r>
        <m:r>
          <m:rPr>
            <m:sty m:val="bi"/>
          </m:rPr>
          <w:rPr>
            <w:rFonts w:ascii="Cambria Math" w:hAnsi="Cambria Math"/>
            <w:sz w:val="29"/>
            <w:szCs w:val="29"/>
          </w:rPr>
          <m:t>π</m:t>
        </m:r>
      </m:oMath>
      <w:r>
        <w:rPr>
          <w:rFonts w:ascii="Cambria Math" w:eastAsia="Cambria Math" w:hAnsi="Cambria Math" w:cs="Cambria Math"/>
        </w:rPr>
        <w:tab/>
      </w:r>
      <w:r>
        <w:rPr>
          <w:rFonts w:ascii="Arial" w:hAnsi="Arial"/>
          <w:b/>
          <w:bCs/>
        </w:rPr>
        <w:t xml:space="preserve">D. </w:t>
      </w:r>
      <m:oMath>
        <m:r>
          <w:rPr>
            <w:rFonts w:ascii="Cambria Math" w:hAnsi="Cambria Math"/>
            <w:sz w:val="29"/>
            <w:szCs w:val="29"/>
          </w:rPr>
          <m:t>60</m:t>
        </m:r>
        <m:r>
          <m:rPr>
            <m:sty m:val="bi"/>
          </m:rPr>
          <w:rPr>
            <w:rFonts w:ascii="Cambria Math" w:hAnsi="Cambria Math"/>
            <w:sz w:val="29"/>
            <w:szCs w:val="29"/>
          </w:rPr>
          <m:t>π</m:t>
        </m:r>
      </m:oMath>
      <w:r>
        <w:rPr>
          <w:rFonts w:ascii="Arial" w:eastAsia="Arial" w:hAnsi="Arial" w:cs="Arial"/>
          <w:b/>
          <w:bCs/>
        </w:rPr>
        <w:tab/>
        <w:t>E. NOTA</w:t>
      </w:r>
    </w:p>
    <w:p w14:paraId="32230492" w14:textId="6E9AE729" w:rsidR="00231891" w:rsidRDefault="00231891">
      <w:pPr>
        <w:pStyle w:val="Body"/>
        <w:rPr>
          <w:rFonts w:ascii="Arial" w:eastAsia="Arial" w:hAnsi="Arial" w:cs="Arial"/>
          <w:b/>
          <w:bCs/>
        </w:rPr>
      </w:pPr>
    </w:p>
    <w:p w14:paraId="47A2FA11" w14:textId="77777777" w:rsidR="00231891" w:rsidRDefault="00231891">
      <w:pPr>
        <w:pStyle w:val="Body"/>
        <w:rPr>
          <w:rFonts w:ascii="Arial" w:eastAsia="Arial" w:hAnsi="Arial" w:cs="Arial"/>
          <w:b/>
          <w:bCs/>
        </w:rPr>
      </w:pPr>
    </w:p>
    <w:p w14:paraId="0723DAB2" w14:textId="77777777" w:rsidR="007C0A42" w:rsidRDefault="007C0A42">
      <w:pPr>
        <w:pStyle w:val="Body"/>
        <w:rPr>
          <w:rFonts w:ascii="Arial" w:eastAsia="Arial" w:hAnsi="Arial" w:cs="Arial"/>
        </w:rPr>
      </w:pPr>
    </w:p>
    <w:p w14:paraId="0723DAB3" w14:textId="77777777" w:rsidR="007C0A42" w:rsidRDefault="00231891">
      <w:pPr>
        <w:pStyle w:val="Body"/>
        <w:rPr>
          <w:rFonts w:ascii="Arial" w:eastAsia="Arial" w:hAnsi="Arial" w:cs="Arial"/>
        </w:rPr>
      </w:pPr>
      <w:r>
        <w:rPr>
          <w:rFonts w:ascii="Arial" w:hAnsi="Arial"/>
        </w:rPr>
        <w:t xml:space="preserve">16. Vera sees a mountain in the distance. From her point of view, it looks like a right triangle with hypotenuse on the ground. If the legs of the triangle have a length 12 and 35, what is the sine of the second largest angle in the triangle? </w:t>
      </w:r>
    </w:p>
    <w:p w14:paraId="0723DAB4" w14:textId="77777777" w:rsidR="007C0A42" w:rsidRDefault="007C0A42">
      <w:pPr>
        <w:pStyle w:val="Body"/>
        <w:rPr>
          <w:rFonts w:ascii="Arial" w:eastAsia="Arial" w:hAnsi="Arial" w:cs="Arial"/>
        </w:rPr>
      </w:pPr>
    </w:p>
    <w:p w14:paraId="0723DAB5" w14:textId="77777777" w:rsidR="007C0A42" w:rsidRDefault="00231891">
      <w:pPr>
        <w:pStyle w:val="Body"/>
        <w:rPr>
          <w:rFonts w:ascii="Arial" w:eastAsia="Arial" w:hAnsi="Arial" w:cs="Arial"/>
          <w:b/>
          <w:bCs/>
        </w:rPr>
      </w:pPr>
      <w:r>
        <w:rPr>
          <w:rFonts w:ascii="Arial" w:hAnsi="Arial"/>
          <w:b/>
          <w:bCs/>
        </w:rPr>
        <w:t xml:space="preserve">A. </w:t>
      </w:r>
      <m:oMath>
        <m:f>
          <m:fPr>
            <m:ctrlPr>
              <w:rPr>
                <w:rFonts w:ascii="Cambria Math" w:hAnsi="Cambria Math"/>
                <w:i/>
                <w:sz w:val="29"/>
                <w:szCs w:val="29"/>
              </w:rPr>
            </m:ctrlPr>
          </m:fPr>
          <m:num>
            <m:r>
              <w:rPr>
                <w:rFonts w:ascii="Cambria Math" w:hAnsi="Cambria Math"/>
                <w:sz w:val="29"/>
                <w:szCs w:val="29"/>
              </w:rPr>
              <m:t>12</m:t>
            </m:r>
          </m:num>
          <m:den>
            <m:r>
              <w:rPr>
                <w:rFonts w:ascii="Cambria Math" w:hAnsi="Cambria Math"/>
                <w:sz w:val="29"/>
                <w:szCs w:val="29"/>
              </w:rPr>
              <m:t>37</m:t>
            </m:r>
          </m:den>
        </m:f>
      </m:oMath>
      <w:r>
        <w:rPr>
          <w:rFonts w:ascii="Arial" w:eastAsia="Arial" w:hAnsi="Arial" w:cs="Arial"/>
          <w:b/>
          <w:bCs/>
        </w:rPr>
        <w:tab/>
      </w:r>
      <w:r>
        <w:rPr>
          <w:rFonts w:ascii="Arial" w:eastAsia="Arial" w:hAnsi="Arial" w:cs="Arial"/>
          <w:b/>
          <w:bCs/>
        </w:rPr>
        <w:tab/>
        <w:t>B.</w:t>
      </w:r>
      <w:r>
        <w:rPr>
          <w:rFonts w:ascii="Arial" w:eastAsia="Arial" w:hAnsi="Arial" w:cs="Arial"/>
          <w:b/>
          <w:bCs/>
        </w:rPr>
        <w:t xml:space="preserve"> </w:t>
      </w:r>
      <m:oMath>
        <m:f>
          <m:fPr>
            <m:ctrlPr>
              <w:rPr>
                <w:rFonts w:ascii="Cambria Math" w:hAnsi="Cambria Math"/>
                <w:i/>
                <w:sz w:val="29"/>
                <w:szCs w:val="29"/>
              </w:rPr>
            </m:ctrlPr>
          </m:fPr>
          <m:num>
            <m:r>
              <w:rPr>
                <w:rFonts w:ascii="Cambria Math" w:hAnsi="Cambria Math"/>
                <w:sz w:val="29"/>
                <w:szCs w:val="29"/>
              </w:rPr>
              <m:t>12</m:t>
            </m:r>
          </m:num>
          <m:den>
            <m:r>
              <w:rPr>
                <w:rFonts w:ascii="Cambria Math" w:hAnsi="Cambria Math"/>
                <w:sz w:val="29"/>
                <w:szCs w:val="29"/>
              </w:rPr>
              <m:t>35</m:t>
            </m:r>
          </m:den>
        </m:f>
      </m:oMath>
      <w:r>
        <w:rPr>
          <w:rFonts w:ascii="Arial" w:eastAsia="Arial" w:hAnsi="Arial" w:cs="Arial"/>
          <w:b/>
          <w:bCs/>
          <w:lang w:val="it-IT"/>
        </w:rPr>
        <w:tab/>
      </w:r>
      <w:r>
        <w:rPr>
          <w:rFonts w:ascii="Arial" w:eastAsia="Arial" w:hAnsi="Arial" w:cs="Arial"/>
          <w:b/>
          <w:bCs/>
          <w:lang w:val="it-IT"/>
        </w:rPr>
        <w:tab/>
        <w:t xml:space="preserve">C. </w:t>
      </w:r>
      <m:oMath>
        <m:f>
          <m:fPr>
            <m:ctrlPr>
              <w:rPr>
                <w:rFonts w:ascii="Cambria Math" w:hAnsi="Cambria Math"/>
                <w:i/>
                <w:sz w:val="29"/>
                <w:szCs w:val="29"/>
              </w:rPr>
            </m:ctrlPr>
          </m:fPr>
          <m:num>
            <m:r>
              <w:rPr>
                <w:rFonts w:ascii="Cambria Math" w:hAnsi="Cambria Math"/>
                <w:sz w:val="29"/>
                <w:szCs w:val="29"/>
              </w:rPr>
              <m:t>23</m:t>
            </m:r>
          </m:num>
          <m:den>
            <m:r>
              <w:rPr>
                <w:rFonts w:ascii="Cambria Math" w:hAnsi="Cambria Math"/>
                <w:sz w:val="29"/>
                <w:szCs w:val="29"/>
              </w:rPr>
              <m:t>37</m:t>
            </m:r>
          </m:den>
        </m:f>
      </m:oMath>
      <w:r>
        <w:rPr>
          <w:rFonts w:ascii="Arial" w:hAnsi="Arial"/>
          <w:b/>
          <w:bCs/>
        </w:rPr>
        <w:t xml:space="preserve"> </w:t>
      </w:r>
      <w:r>
        <w:rPr>
          <w:rFonts w:ascii="Arial" w:hAnsi="Arial"/>
          <w:b/>
          <w:bCs/>
        </w:rPr>
        <w:tab/>
      </w:r>
      <w:r>
        <w:rPr>
          <w:rFonts w:ascii="Arial" w:hAnsi="Arial"/>
          <w:b/>
          <w:bCs/>
        </w:rPr>
        <w:tab/>
        <w:t xml:space="preserve">D. </w:t>
      </w:r>
      <m:oMath>
        <m:f>
          <m:fPr>
            <m:ctrlPr>
              <w:rPr>
                <w:rFonts w:ascii="Cambria Math" w:hAnsi="Cambria Math"/>
                <w:i/>
                <w:sz w:val="29"/>
                <w:szCs w:val="29"/>
              </w:rPr>
            </m:ctrlPr>
          </m:fPr>
          <m:num>
            <m:r>
              <w:rPr>
                <w:rFonts w:ascii="Cambria Math" w:hAnsi="Cambria Math"/>
                <w:sz w:val="29"/>
                <w:szCs w:val="29"/>
              </w:rPr>
              <m:t>35</m:t>
            </m:r>
          </m:num>
          <m:den>
            <m:r>
              <w:rPr>
                <w:rFonts w:ascii="Cambria Math" w:hAnsi="Cambria Math"/>
                <w:sz w:val="29"/>
                <w:szCs w:val="29"/>
              </w:rPr>
              <m:t>37</m:t>
            </m:r>
          </m:den>
        </m:f>
      </m:oMath>
      <w:r>
        <w:rPr>
          <w:rFonts w:ascii="Arial" w:eastAsia="Arial" w:hAnsi="Arial" w:cs="Arial"/>
          <w:b/>
          <w:bCs/>
        </w:rPr>
        <w:tab/>
        <w:t xml:space="preserve"> </w:t>
      </w:r>
      <w:r>
        <w:rPr>
          <w:rFonts w:ascii="Arial" w:eastAsia="Arial" w:hAnsi="Arial" w:cs="Arial"/>
          <w:b/>
          <w:bCs/>
        </w:rPr>
        <w:tab/>
        <w:t>E. NOTA</w:t>
      </w:r>
    </w:p>
    <w:p w14:paraId="0723DABA" w14:textId="61F89473" w:rsidR="007C0A42" w:rsidRDefault="007C0A42">
      <w:pPr>
        <w:pStyle w:val="Body"/>
        <w:rPr>
          <w:rFonts w:ascii="Arial" w:eastAsia="Arial" w:hAnsi="Arial" w:cs="Arial"/>
        </w:rPr>
      </w:pPr>
    </w:p>
    <w:p w14:paraId="1863E382" w14:textId="74169766" w:rsidR="00231891" w:rsidRDefault="00231891">
      <w:pPr>
        <w:pStyle w:val="Body"/>
        <w:rPr>
          <w:rFonts w:ascii="Arial" w:eastAsia="Arial" w:hAnsi="Arial" w:cs="Arial"/>
        </w:rPr>
      </w:pPr>
    </w:p>
    <w:p w14:paraId="21BB0AEF" w14:textId="77777777" w:rsidR="00231891" w:rsidRDefault="00231891">
      <w:pPr>
        <w:pStyle w:val="Body"/>
        <w:rPr>
          <w:rFonts w:ascii="Arial" w:eastAsia="Arial" w:hAnsi="Arial" w:cs="Arial"/>
        </w:rPr>
      </w:pPr>
    </w:p>
    <w:p w14:paraId="0723DABB" w14:textId="77777777" w:rsidR="007C0A42" w:rsidRDefault="00231891">
      <w:pPr>
        <w:pStyle w:val="Body"/>
        <w:rPr>
          <w:rFonts w:ascii="Arial" w:eastAsia="Arial" w:hAnsi="Arial" w:cs="Arial"/>
        </w:rPr>
      </w:pPr>
      <w:r>
        <w:rPr>
          <w:rFonts w:ascii="Arial" w:hAnsi="Arial"/>
        </w:rPr>
        <w:t xml:space="preserve">17. Brighten has a map of Europe in his hands. When rolled up, it is a perfect cylinder. Filippo, always the competitor, brags that his map of China (which is also rolled up into a perfect cylinder) has a 20% larger </w:t>
      </w:r>
      <w:r>
        <w:rPr>
          <w:rFonts w:ascii="Arial" w:hAnsi="Arial"/>
        </w:rPr>
        <w:t>radius but 25% less height. Who actually has the larger volume and what is the percentage difference?</w:t>
      </w:r>
    </w:p>
    <w:p w14:paraId="0723DABC" w14:textId="77777777" w:rsidR="007C0A42" w:rsidRDefault="007C0A42">
      <w:pPr>
        <w:pStyle w:val="Body"/>
        <w:rPr>
          <w:rFonts w:ascii="Arial" w:eastAsia="Arial" w:hAnsi="Arial" w:cs="Arial"/>
        </w:rPr>
      </w:pPr>
    </w:p>
    <w:p w14:paraId="0723DABD" w14:textId="77777777" w:rsidR="007C0A42" w:rsidRDefault="00231891">
      <w:pPr>
        <w:pStyle w:val="Body"/>
        <w:rPr>
          <w:rFonts w:ascii="Arial" w:eastAsia="Arial" w:hAnsi="Arial" w:cs="Arial"/>
          <w:b/>
          <w:bCs/>
        </w:rPr>
      </w:pPr>
      <w:r>
        <w:rPr>
          <w:rFonts w:ascii="Arial" w:hAnsi="Arial"/>
          <w:b/>
          <w:bCs/>
          <w:lang w:val="it-IT"/>
        </w:rPr>
        <w:t>A. Brighten by 8%</w:t>
      </w:r>
      <w:r>
        <w:rPr>
          <w:rFonts w:ascii="Arial" w:hAnsi="Arial"/>
          <w:b/>
          <w:bCs/>
          <w:lang w:val="it-IT"/>
        </w:rPr>
        <w:tab/>
      </w:r>
      <w:r>
        <w:rPr>
          <w:rFonts w:ascii="Arial" w:hAnsi="Arial"/>
          <w:b/>
          <w:bCs/>
          <w:lang w:val="it-IT"/>
        </w:rPr>
        <w:tab/>
        <w:t>B. Filippo by 8%</w:t>
      </w:r>
      <w:r>
        <w:rPr>
          <w:rFonts w:ascii="Arial" w:hAnsi="Arial"/>
          <w:b/>
          <w:bCs/>
          <w:lang w:val="it-IT"/>
        </w:rPr>
        <w:tab/>
      </w:r>
      <w:r>
        <w:rPr>
          <w:rFonts w:ascii="Arial" w:hAnsi="Arial"/>
          <w:b/>
          <w:bCs/>
          <w:lang w:val="it-IT"/>
        </w:rPr>
        <w:tab/>
        <w:t>C. Brighten by 32.5%</w:t>
      </w:r>
      <w:r>
        <w:rPr>
          <w:rFonts w:ascii="Arial" w:hAnsi="Arial"/>
          <w:b/>
          <w:bCs/>
          <w:lang w:val="it-IT"/>
        </w:rPr>
        <w:tab/>
      </w:r>
      <w:r>
        <w:rPr>
          <w:rFonts w:ascii="Arial" w:hAnsi="Arial"/>
          <w:b/>
          <w:bCs/>
          <w:lang w:val="it-IT"/>
        </w:rPr>
        <w:tab/>
      </w:r>
      <w:r>
        <w:rPr>
          <w:rFonts w:ascii="Arial" w:hAnsi="Arial"/>
          <w:b/>
          <w:bCs/>
          <w:lang w:val="it-IT"/>
        </w:rPr>
        <w:tab/>
      </w:r>
      <w:r>
        <w:rPr>
          <w:rFonts w:ascii="Arial" w:hAnsi="Arial"/>
          <w:b/>
          <w:bCs/>
          <w:lang w:val="it-IT"/>
        </w:rPr>
        <w:tab/>
      </w:r>
      <w:r>
        <w:rPr>
          <w:rFonts w:ascii="Arial" w:hAnsi="Arial"/>
          <w:b/>
          <w:bCs/>
          <w:lang w:val="it-IT"/>
        </w:rPr>
        <w:tab/>
      </w:r>
    </w:p>
    <w:p w14:paraId="0723DABE" w14:textId="77777777" w:rsidR="007C0A42" w:rsidRDefault="00231891">
      <w:pPr>
        <w:pStyle w:val="Body"/>
        <w:ind w:firstLine="720"/>
        <w:rPr>
          <w:rFonts w:ascii="Arial" w:eastAsia="Arial" w:hAnsi="Arial" w:cs="Arial"/>
          <w:b/>
          <w:bCs/>
        </w:rPr>
      </w:pPr>
      <w:r>
        <w:rPr>
          <w:rFonts w:ascii="Arial" w:hAnsi="Arial"/>
          <w:b/>
          <w:bCs/>
          <w:lang w:val="it-IT"/>
        </w:rPr>
        <w:t>D. Filippo by 32.5%</w:t>
      </w:r>
      <w:r>
        <w:rPr>
          <w:rFonts w:ascii="Arial" w:hAnsi="Arial"/>
          <w:b/>
          <w:bCs/>
          <w:lang w:val="it-IT"/>
        </w:rPr>
        <w:tab/>
      </w:r>
      <w:r>
        <w:rPr>
          <w:rFonts w:ascii="Arial" w:hAnsi="Arial"/>
          <w:b/>
          <w:bCs/>
          <w:lang w:val="it-IT"/>
        </w:rPr>
        <w:tab/>
        <w:t xml:space="preserve">E. NOTA </w:t>
      </w:r>
    </w:p>
    <w:p w14:paraId="0723DABF" w14:textId="5CB57F19" w:rsidR="007C0A42" w:rsidRDefault="007C0A42">
      <w:pPr>
        <w:pStyle w:val="Body"/>
        <w:rPr>
          <w:rFonts w:ascii="Arial" w:eastAsia="Arial" w:hAnsi="Arial" w:cs="Arial"/>
        </w:rPr>
      </w:pPr>
    </w:p>
    <w:p w14:paraId="39D9C164" w14:textId="77777777" w:rsidR="00231891" w:rsidRDefault="00231891">
      <w:pPr>
        <w:pStyle w:val="Body"/>
        <w:rPr>
          <w:rFonts w:ascii="Arial" w:eastAsia="Arial" w:hAnsi="Arial" w:cs="Arial"/>
        </w:rPr>
      </w:pPr>
    </w:p>
    <w:p w14:paraId="0723DAC0" w14:textId="77777777" w:rsidR="007C0A42" w:rsidRDefault="007C0A42">
      <w:pPr>
        <w:pStyle w:val="Body"/>
        <w:rPr>
          <w:rFonts w:ascii="Arial" w:eastAsia="Arial" w:hAnsi="Arial" w:cs="Arial"/>
        </w:rPr>
      </w:pPr>
    </w:p>
    <w:p w14:paraId="0723DAC1" w14:textId="77777777" w:rsidR="007C0A42" w:rsidRDefault="00231891">
      <w:pPr>
        <w:pStyle w:val="Body"/>
        <w:rPr>
          <w:rFonts w:ascii="Arial" w:eastAsia="Arial" w:hAnsi="Arial" w:cs="Arial"/>
        </w:rPr>
      </w:pPr>
      <w:r>
        <w:rPr>
          <w:rFonts w:ascii="Arial" w:hAnsi="Arial"/>
        </w:rPr>
        <w:t>18. Tired of so much walking, John stretches his arms out. They form two sides of a triangle. One of his arms has a length of 10 inches while the other has a length of 11 inches. What is the number of possible integral lengths for the side connecting the e</w:t>
      </w:r>
      <w:r>
        <w:rPr>
          <w:rFonts w:ascii="Arial" w:hAnsi="Arial"/>
        </w:rPr>
        <w:t xml:space="preserve">ndpoints of his arms? </w:t>
      </w:r>
    </w:p>
    <w:p w14:paraId="0723DAC2" w14:textId="77777777" w:rsidR="007C0A42" w:rsidRDefault="007C0A42">
      <w:pPr>
        <w:pStyle w:val="Body"/>
        <w:rPr>
          <w:rFonts w:ascii="Arial" w:eastAsia="Arial" w:hAnsi="Arial" w:cs="Arial"/>
        </w:rPr>
      </w:pPr>
    </w:p>
    <w:p w14:paraId="0723DAC3" w14:textId="76852629" w:rsidR="007C0A42" w:rsidRDefault="00231891">
      <w:pPr>
        <w:pStyle w:val="Body"/>
        <w:rPr>
          <w:rFonts w:ascii="Arial" w:hAnsi="Arial"/>
          <w:b/>
          <w:bCs/>
          <w:lang w:val="it-IT"/>
        </w:rPr>
      </w:pPr>
      <w:r>
        <w:rPr>
          <w:rFonts w:ascii="Arial" w:hAnsi="Arial"/>
          <w:b/>
          <w:bCs/>
          <w:lang w:val="it-IT"/>
        </w:rPr>
        <w:t>A. 15</w:t>
      </w:r>
      <w:r>
        <w:rPr>
          <w:rFonts w:ascii="Arial" w:hAnsi="Arial"/>
          <w:b/>
          <w:bCs/>
          <w:lang w:val="it-IT"/>
        </w:rPr>
        <w:tab/>
      </w:r>
      <w:r>
        <w:rPr>
          <w:rFonts w:ascii="Arial" w:hAnsi="Arial"/>
          <w:b/>
          <w:bCs/>
          <w:lang w:val="it-IT"/>
        </w:rPr>
        <w:tab/>
        <w:t>B. 16</w:t>
      </w:r>
      <w:r>
        <w:rPr>
          <w:rFonts w:ascii="Arial" w:hAnsi="Arial"/>
          <w:b/>
          <w:bCs/>
          <w:lang w:val="it-IT"/>
        </w:rPr>
        <w:tab/>
      </w:r>
      <w:r>
        <w:rPr>
          <w:rFonts w:ascii="Arial" w:hAnsi="Arial"/>
          <w:b/>
          <w:bCs/>
          <w:lang w:val="it-IT"/>
        </w:rPr>
        <w:tab/>
        <w:t>C. 18</w:t>
      </w:r>
      <w:r>
        <w:rPr>
          <w:rFonts w:ascii="Arial" w:hAnsi="Arial"/>
          <w:b/>
          <w:bCs/>
          <w:lang w:val="it-IT"/>
        </w:rPr>
        <w:tab/>
      </w:r>
      <w:r>
        <w:rPr>
          <w:rFonts w:ascii="Arial" w:hAnsi="Arial"/>
          <w:b/>
          <w:bCs/>
          <w:lang w:val="it-IT"/>
        </w:rPr>
        <w:tab/>
        <w:t>D. 19</w:t>
      </w:r>
      <w:r>
        <w:rPr>
          <w:rFonts w:ascii="Arial" w:hAnsi="Arial"/>
          <w:b/>
          <w:bCs/>
          <w:lang w:val="it-IT"/>
        </w:rPr>
        <w:tab/>
      </w:r>
      <w:r>
        <w:rPr>
          <w:rFonts w:ascii="Arial" w:hAnsi="Arial"/>
          <w:b/>
          <w:bCs/>
          <w:lang w:val="it-IT"/>
        </w:rPr>
        <w:tab/>
        <w:t>E. NOTA</w:t>
      </w:r>
    </w:p>
    <w:p w14:paraId="6D15D80C" w14:textId="5D141D9D" w:rsidR="00231891" w:rsidRDefault="00231891">
      <w:pPr>
        <w:pStyle w:val="Body"/>
        <w:rPr>
          <w:rFonts w:ascii="Arial" w:eastAsia="Arial" w:hAnsi="Arial" w:cs="Arial"/>
          <w:b/>
          <w:bCs/>
        </w:rPr>
      </w:pPr>
    </w:p>
    <w:p w14:paraId="67C10B11" w14:textId="77777777" w:rsidR="00231891" w:rsidRDefault="00231891">
      <w:pPr>
        <w:pStyle w:val="Body"/>
        <w:rPr>
          <w:rFonts w:ascii="Arial" w:eastAsia="Arial" w:hAnsi="Arial" w:cs="Arial"/>
          <w:b/>
          <w:bCs/>
        </w:rPr>
      </w:pPr>
    </w:p>
    <w:p w14:paraId="0723DAC4" w14:textId="77777777" w:rsidR="007C0A42" w:rsidRDefault="007C0A42">
      <w:pPr>
        <w:pStyle w:val="Body"/>
        <w:rPr>
          <w:rFonts w:ascii="Arial" w:eastAsia="Arial" w:hAnsi="Arial" w:cs="Arial"/>
        </w:rPr>
      </w:pPr>
    </w:p>
    <w:p w14:paraId="0723DAC5" w14:textId="77777777" w:rsidR="007C0A42" w:rsidRDefault="00231891">
      <w:pPr>
        <w:pStyle w:val="Body"/>
        <w:rPr>
          <w:rFonts w:ascii="Arial" w:eastAsia="Arial" w:hAnsi="Arial" w:cs="Arial"/>
        </w:rPr>
      </w:pPr>
      <w:r>
        <w:rPr>
          <w:rFonts w:ascii="Arial" w:hAnsi="Arial"/>
        </w:rPr>
        <w:t xml:space="preserve">19. Copycat Chris also stretches his arms out to form a triangle. He notices two of the altitudes of the triangle are 5 and 8. What is the number of possible integral lengths for the last height </w:t>
      </w:r>
      <w:r>
        <w:rPr>
          <w:rFonts w:ascii="Arial" w:hAnsi="Arial"/>
        </w:rPr>
        <w:t xml:space="preserve">of the triangle? </w:t>
      </w:r>
    </w:p>
    <w:p w14:paraId="0723DAC6" w14:textId="77777777" w:rsidR="007C0A42" w:rsidRDefault="007C0A42">
      <w:pPr>
        <w:pStyle w:val="Body"/>
        <w:rPr>
          <w:rFonts w:ascii="Arial" w:eastAsia="Arial" w:hAnsi="Arial" w:cs="Arial"/>
        </w:rPr>
      </w:pPr>
    </w:p>
    <w:p w14:paraId="0723DAC7" w14:textId="77777777" w:rsidR="007C0A42" w:rsidRDefault="00231891">
      <w:pPr>
        <w:pStyle w:val="Body"/>
        <w:rPr>
          <w:rFonts w:ascii="Arial" w:eastAsia="Arial" w:hAnsi="Arial" w:cs="Arial"/>
          <w:b/>
          <w:bCs/>
        </w:rPr>
      </w:pPr>
      <w:r>
        <w:rPr>
          <w:rFonts w:ascii="Arial" w:hAnsi="Arial"/>
          <w:b/>
          <w:bCs/>
          <w:lang w:val="it-IT"/>
        </w:rPr>
        <w:t>A. 10</w:t>
      </w:r>
      <w:r>
        <w:rPr>
          <w:rFonts w:ascii="Arial" w:hAnsi="Arial"/>
          <w:b/>
          <w:bCs/>
          <w:lang w:val="it-IT"/>
        </w:rPr>
        <w:tab/>
        <w:t xml:space="preserve"> </w:t>
      </w:r>
      <w:r>
        <w:rPr>
          <w:rFonts w:ascii="Arial" w:hAnsi="Arial"/>
          <w:b/>
          <w:bCs/>
          <w:lang w:val="it-IT"/>
        </w:rPr>
        <w:tab/>
        <w:t>B. 11</w:t>
      </w:r>
      <w:r>
        <w:rPr>
          <w:rFonts w:ascii="Arial" w:hAnsi="Arial"/>
          <w:b/>
          <w:bCs/>
          <w:lang w:val="it-IT"/>
        </w:rPr>
        <w:tab/>
      </w:r>
      <w:r>
        <w:rPr>
          <w:rFonts w:ascii="Arial" w:hAnsi="Arial"/>
          <w:b/>
          <w:bCs/>
          <w:lang w:val="it-IT"/>
        </w:rPr>
        <w:tab/>
        <w:t>C. 12</w:t>
      </w:r>
      <w:r>
        <w:rPr>
          <w:rFonts w:ascii="Arial" w:hAnsi="Arial"/>
          <w:b/>
          <w:bCs/>
          <w:lang w:val="it-IT"/>
        </w:rPr>
        <w:tab/>
      </w:r>
      <w:r>
        <w:rPr>
          <w:rFonts w:ascii="Arial" w:hAnsi="Arial"/>
          <w:b/>
          <w:bCs/>
          <w:lang w:val="it-IT"/>
        </w:rPr>
        <w:tab/>
        <w:t>D. 13</w:t>
      </w:r>
      <w:r>
        <w:rPr>
          <w:rFonts w:ascii="Arial" w:hAnsi="Arial"/>
          <w:b/>
          <w:bCs/>
          <w:lang w:val="it-IT"/>
        </w:rPr>
        <w:tab/>
      </w:r>
      <w:r>
        <w:rPr>
          <w:rFonts w:ascii="Arial" w:hAnsi="Arial"/>
          <w:b/>
          <w:bCs/>
          <w:lang w:val="it-IT"/>
        </w:rPr>
        <w:tab/>
        <w:t>E. NOTA</w:t>
      </w:r>
    </w:p>
    <w:p w14:paraId="0723DAC8" w14:textId="17410F1E" w:rsidR="007C0A42" w:rsidRDefault="007C0A42">
      <w:pPr>
        <w:pStyle w:val="Body"/>
        <w:rPr>
          <w:rFonts w:ascii="Arial" w:eastAsia="Arial" w:hAnsi="Arial" w:cs="Arial"/>
        </w:rPr>
      </w:pPr>
    </w:p>
    <w:p w14:paraId="35EDA0CE" w14:textId="11F55A1C" w:rsidR="00231891" w:rsidRDefault="00231891">
      <w:pPr>
        <w:pStyle w:val="Body"/>
        <w:rPr>
          <w:rFonts w:ascii="Arial" w:eastAsia="Arial" w:hAnsi="Arial" w:cs="Arial"/>
        </w:rPr>
      </w:pPr>
    </w:p>
    <w:p w14:paraId="0C8EA091" w14:textId="77777777" w:rsidR="00231891" w:rsidRDefault="00231891">
      <w:pPr>
        <w:pStyle w:val="Body"/>
        <w:rPr>
          <w:rFonts w:ascii="Arial" w:eastAsia="Arial" w:hAnsi="Arial" w:cs="Arial"/>
        </w:rPr>
      </w:pPr>
    </w:p>
    <w:p w14:paraId="0723DAC9" w14:textId="77777777" w:rsidR="007C0A42" w:rsidRDefault="00231891">
      <w:pPr>
        <w:pStyle w:val="Body"/>
        <w:rPr>
          <w:rFonts w:ascii="Arial" w:eastAsia="Arial" w:hAnsi="Arial" w:cs="Arial"/>
        </w:rPr>
      </w:pPr>
      <w:r>
        <w:rPr>
          <w:rFonts w:ascii="Arial" w:hAnsi="Arial"/>
        </w:rPr>
        <w:t xml:space="preserve">20. In the Colosseum, gladiators have regular pentagon-shaped shields. How many diagonals do the shields have? </w:t>
      </w:r>
    </w:p>
    <w:p w14:paraId="0723DACA" w14:textId="77777777" w:rsidR="007C0A42" w:rsidRDefault="007C0A42">
      <w:pPr>
        <w:pStyle w:val="Body"/>
        <w:rPr>
          <w:rFonts w:ascii="Arial" w:eastAsia="Arial" w:hAnsi="Arial" w:cs="Arial"/>
        </w:rPr>
      </w:pPr>
    </w:p>
    <w:p w14:paraId="0723DACB" w14:textId="2C460422" w:rsidR="007C0A42" w:rsidRDefault="00231891">
      <w:pPr>
        <w:pStyle w:val="Body"/>
        <w:rPr>
          <w:rFonts w:ascii="Arial" w:hAnsi="Arial"/>
          <w:b/>
          <w:bCs/>
          <w:lang w:val="it-IT"/>
        </w:rPr>
      </w:pPr>
      <w:r>
        <w:rPr>
          <w:rFonts w:ascii="Arial" w:hAnsi="Arial"/>
          <w:b/>
          <w:bCs/>
          <w:lang w:val="it-IT"/>
        </w:rPr>
        <w:t xml:space="preserve">A. 5 </w:t>
      </w:r>
      <w:r>
        <w:rPr>
          <w:rFonts w:ascii="Arial" w:hAnsi="Arial"/>
          <w:b/>
          <w:bCs/>
          <w:lang w:val="it-IT"/>
        </w:rPr>
        <w:tab/>
      </w:r>
      <w:r>
        <w:rPr>
          <w:rFonts w:ascii="Arial" w:hAnsi="Arial"/>
          <w:b/>
          <w:bCs/>
          <w:lang w:val="it-IT"/>
        </w:rPr>
        <w:tab/>
        <w:t>B. 7</w:t>
      </w:r>
      <w:r>
        <w:rPr>
          <w:rFonts w:ascii="Arial" w:hAnsi="Arial"/>
          <w:b/>
          <w:bCs/>
          <w:lang w:val="it-IT"/>
        </w:rPr>
        <w:tab/>
      </w:r>
      <w:r>
        <w:rPr>
          <w:rFonts w:ascii="Arial" w:hAnsi="Arial"/>
          <w:b/>
          <w:bCs/>
          <w:lang w:val="it-IT"/>
        </w:rPr>
        <w:tab/>
        <w:t>C. 10</w:t>
      </w:r>
      <w:r>
        <w:rPr>
          <w:rFonts w:ascii="Arial" w:hAnsi="Arial"/>
          <w:b/>
          <w:bCs/>
          <w:lang w:val="it-IT"/>
        </w:rPr>
        <w:tab/>
      </w:r>
      <w:r>
        <w:rPr>
          <w:rFonts w:ascii="Arial" w:hAnsi="Arial"/>
          <w:b/>
          <w:bCs/>
          <w:lang w:val="it-IT"/>
        </w:rPr>
        <w:tab/>
        <w:t xml:space="preserve">D. 15 </w:t>
      </w:r>
      <w:r>
        <w:rPr>
          <w:rFonts w:ascii="Arial" w:hAnsi="Arial"/>
          <w:b/>
          <w:bCs/>
          <w:lang w:val="it-IT"/>
        </w:rPr>
        <w:tab/>
      </w:r>
      <w:r>
        <w:rPr>
          <w:rFonts w:ascii="Arial" w:hAnsi="Arial"/>
          <w:b/>
          <w:bCs/>
          <w:lang w:val="it-IT"/>
        </w:rPr>
        <w:tab/>
        <w:t>E. NOTA</w:t>
      </w:r>
    </w:p>
    <w:p w14:paraId="15195B8E" w14:textId="499105C4" w:rsidR="00231891" w:rsidRDefault="00231891">
      <w:pPr>
        <w:pStyle w:val="Body"/>
        <w:rPr>
          <w:rFonts w:ascii="Arial" w:eastAsia="Arial" w:hAnsi="Arial" w:cs="Arial"/>
          <w:b/>
          <w:bCs/>
        </w:rPr>
      </w:pPr>
    </w:p>
    <w:p w14:paraId="5B96FD4E" w14:textId="77777777" w:rsidR="00231891" w:rsidRDefault="00231891">
      <w:pPr>
        <w:pStyle w:val="Body"/>
        <w:rPr>
          <w:rFonts w:ascii="Arial" w:eastAsia="Arial" w:hAnsi="Arial" w:cs="Arial"/>
          <w:b/>
          <w:bCs/>
        </w:rPr>
      </w:pPr>
    </w:p>
    <w:p w14:paraId="0723DACC" w14:textId="77777777" w:rsidR="007C0A42" w:rsidRDefault="007C0A42">
      <w:pPr>
        <w:pStyle w:val="Body"/>
        <w:rPr>
          <w:rFonts w:ascii="Arial" w:eastAsia="Arial" w:hAnsi="Arial" w:cs="Arial"/>
        </w:rPr>
      </w:pPr>
    </w:p>
    <w:p w14:paraId="0723DACD" w14:textId="77777777" w:rsidR="007C0A42" w:rsidRDefault="00231891">
      <w:pPr>
        <w:pStyle w:val="Body"/>
        <w:rPr>
          <w:rFonts w:ascii="Arial" w:eastAsia="Arial" w:hAnsi="Arial" w:cs="Arial"/>
        </w:rPr>
      </w:pPr>
      <w:r>
        <w:rPr>
          <w:rFonts w:ascii="Arial" w:hAnsi="Arial"/>
        </w:rPr>
        <w:t xml:space="preserve">21. David wants to visit the Colosseum. He knows </w:t>
      </w:r>
      <w:r>
        <w:rPr>
          <w:rFonts w:ascii="Arial" w:hAnsi="Arial"/>
        </w:rPr>
        <w:t>that it contains 100,000 bricks and that it is crumbling at a rate of 5 bricks every hour. He has to go before it is completely destroyed. How much time does David have to visit the colosseum?</w:t>
      </w:r>
    </w:p>
    <w:p w14:paraId="0723DACE" w14:textId="77777777" w:rsidR="007C0A42" w:rsidRDefault="007C0A42">
      <w:pPr>
        <w:pStyle w:val="ListParagraph"/>
        <w:rPr>
          <w:rFonts w:ascii="Arial" w:eastAsia="Arial" w:hAnsi="Arial" w:cs="Arial"/>
        </w:rPr>
      </w:pPr>
    </w:p>
    <w:p w14:paraId="0723DACF" w14:textId="77777777" w:rsidR="007C0A42" w:rsidRDefault="00231891">
      <w:pPr>
        <w:pStyle w:val="Body"/>
        <w:rPr>
          <w:rFonts w:ascii="Arial" w:eastAsia="Arial" w:hAnsi="Arial" w:cs="Arial"/>
          <w:b/>
          <w:bCs/>
        </w:rPr>
      </w:pPr>
      <w:r>
        <w:rPr>
          <w:rFonts w:ascii="Arial" w:hAnsi="Arial"/>
          <w:b/>
          <w:bCs/>
        </w:rPr>
        <w:t>A. 120,000 minutes</w:t>
      </w:r>
      <w:r>
        <w:rPr>
          <w:rFonts w:ascii="Arial" w:hAnsi="Arial"/>
          <w:b/>
          <w:bCs/>
        </w:rPr>
        <w:tab/>
      </w:r>
      <w:r>
        <w:rPr>
          <w:rFonts w:ascii="Arial" w:hAnsi="Arial"/>
          <w:b/>
          <w:bCs/>
        </w:rPr>
        <w:tab/>
        <w:t>B. 50,000 minutes</w:t>
      </w:r>
      <w:r>
        <w:rPr>
          <w:rFonts w:ascii="Arial" w:hAnsi="Arial"/>
          <w:b/>
          <w:bCs/>
        </w:rPr>
        <w:tab/>
      </w:r>
      <w:r>
        <w:rPr>
          <w:rFonts w:ascii="Arial" w:hAnsi="Arial"/>
          <w:b/>
          <w:bCs/>
        </w:rPr>
        <w:tab/>
        <w:t>C. 500,000 minutes</w:t>
      </w:r>
    </w:p>
    <w:p w14:paraId="0723DAD0" w14:textId="77777777" w:rsidR="007C0A42" w:rsidRDefault="007C0A42">
      <w:pPr>
        <w:pStyle w:val="Body"/>
        <w:rPr>
          <w:rFonts w:ascii="Arial" w:eastAsia="Arial" w:hAnsi="Arial" w:cs="Arial"/>
          <w:b/>
          <w:bCs/>
        </w:rPr>
      </w:pPr>
    </w:p>
    <w:p w14:paraId="0723DAD1" w14:textId="13BEE9F4" w:rsidR="007C0A42" w:rsidRDefault="00231891">
      <w:pPr>
        <w:pStyle w:val="Body"/>
        <w:ind w:left="720" w:firstLine="720"/>
        <w:rPr>
          <w:rFonts w:ascii="Arial" w:hAnsi="Arial"/>
          <w:b/>
          <w:bCs/>
        </w:rPr>
      </w:pPr>
      <w:r>
        <w:rPr>
          <w:rFonts w:ascii="Arial" w:hAnsi="Arial"/>
          <w:b/>
          <w:bCs/>
        </w:rPr>
        <w:t xml:space="preserve">D. </w:t>
      </w:r>
      <w:r>
        <w:rPr>
          <w:rFonts w:ascii="Arial" w:hAnsi="Arial"/>
          <w:b/>
          <w:bCs/>
        </w:rPr>
        <w:t>1,200,000 minutes</w:t>
      </w:r>
      <w:r>
        <w:rPr>
          <w:rFonts w:ascii="Arial" w:hAnsi="Arial"/>
          <w:b/>
          <w:bCs/>
        </w:rPr>
        <w:tab/>
      </w:r>
      <w:r>
        <w:rPr>
          <w:rFonts w:ascii="Arial" w:hAnsi="Arial"/>
          <w:b/>
          <w:bCs/>
        </w:rPr>
        <w:tab/>
        <w:t>E. NOTA</w:t>
      </w:r>
    </w:p>
    <w:p w14:paraId="1E21E718" w14:textId="1DA3C3B7" w:rsidR="00231891" w:rsidRDefault="00231891">
      <w:pPr>
        <w:pStyle w:val="Body"/>
        <w:ind w:left="720" w:firstLine="720"/>
        <w:rPr>
          <w:rFonts w:ascii="Arial" w:eastAsia="Arial" w:hAnsi="Arial" w:cs="Arial"/>
          <w:b/>
          <w:bCs/>
        </w:rPr>
      </w:pPr>
    </w:p>
    <w:p w14:paraId="2E97FB3A" w14:textId="77777777" w:rsidR="00231891" w:rsidRDefault="00231891">
      <w:pPr>
        <w:pStyle w:val="Body"/>
        <w:ind w:left="720" w:firstLine="720"/>
        <w:rPr>
          <w:rFonts w:ascii="Arial" w:eastAsia="Arial" w:hAnsi="Arial" w:cs="Arial"/>
          <w:b/>
          <w:bCs/>
        </w:rPr>
      </w:pPr>
    </w:p>
    <w:p w14:paraId="0723DAD2" w14:textId="77777777" w:rsidR="007C0A42" w:rsidRDefault="007C0A42">
      <w:pPr>
        <w:pStyle w:val="Body"/>
        <w:rPr>
          <w:rFonts w:ascii="Arial" w:eastAsia="Arial" w:hAnsi="Arial" w:cs="Arial"/>
        </w:rPr>
      </w:pPr>
    </w:p>
    <w:p w14:paraId="0723DAD3" w14:textId="77777777" w:rsidR="007C0A42" w:rsidRDefault="00231891">
      <w:pPr>
        <w:pStyle w:val="Body"/>
        <w:rPr>
          <w:rFonts w:ascii="Arial" w:eastAsia="Arial" w:hAnsi="Arial" w:cs="Arial"/>
        </w:rPr>
      </w:pPr>
      <w:r>
        <w:rPr>
          <w:rFonts w:ascii="Arial" w:hAnsi="Arial"/>
        </w:rPr>
        <w:t>22. Hayden notices that the colosseum</w:t>
      </w:r>
      <w:r>
        <w:rPr>
          <w:rFonts w:ascii="Arial" w:hAnsi="Arial"/>
        </w:rPr>
        <w:t>’</w:t>
      </w:r>
      <w:r>
        <w:rPr>
          <w:rFonts w:ascii="Arial" w:hAnsi="Arial"/>
        </w:rPr>
        <w:t>s arches are composed of a semicircle stacked directly on top of a rectangle. The rectangle is 14 feet wide, and the apex of the arch is 23 feet off the ground. What</w:t>
      </w:r>
      <w:r>
        <w:rPr>
          <w:rFonts w:ascii="Arial" w:hAnsi="Arial"/>
        </w:rPr>
        <w:t>’</w:t>
      </w:r>
      <w:r>
        <w:rPr>
          <w:rFonts w:ascii="Arial" w:hAnsi="Arial"/>
        </w:rPr>
        <w:t>s the area of one of the</w:t>
      </w:r>
      <w:r>
        <w:rPr>
          <w:rFonts w:ascii="Arial" w:hAnsi="Arial"/>
        </w:rPr>
        <w:t xml:space="preserve"> arches?</w:t>
      </w:r>
    </w:p>
    <w:p w14:paraId="0723DAD4" w14:textId="77777777" w:rsidR="007C0A42" w:rsidRDefault="007C0A42">
      <w:pPr>
        <w:pStyle w:val="Body"/>
        <w:rPr>
          <w:rFonts w:ascii="Arial" w:eastAsia="Arial" w:hAnsi="Arial" w:cs="Arial"/>
          <w:b/>
          <w:bCs/>
        </w:rPr>
      </w:pPr>
    </w:p>
    <w:p w14:paraId="0723DAD5" w14:textId="19B173C1" w:rsidR="007C0A42" w:rsidRDefault="00231891">
      <w:pPr>
        <w:pStyle w:val="Body"/>
        <w:rPr>
          <w:rFonts w:ascii="Arial" w:hAnsi="Arial"/>
          <w:b/>
          <w:bCs/>
        </w:rPr>
      </w:pPr>
      <w:r>
        <w:rPr>
          <w:rFonts w:ascii="Arial" w:hAnsi="Arial"/>
          <w:b/>
          <w:bCs/>
        </w:rPr>
        <w:t xml:space="preserve">A. </w:t>
      </w:r>
      <m:oMath>
        <m:r>
          <w:rPr>
            <w:rFonts w:ascii="Cambria Math" w:hAnsi="Cambria Math"/>
            <w:sz w:val="29"/>
            <w:szCs w:val="29"/>
          </w:rPr>
          <m:t>224+</m:t>
        </m:r>
        <m:f>
          <m:fPr>
            <m:ctrlPr>
              <w:rPr>
                <w:rFonts w:ascii="Cambria Math" w:hAnsi="Cambria Math"/>
                <w:i/>
                <w:sz w:val="29"/>
                <w:szCs w:val="29"/>
              </w:rPr>
            </m:ctrlPr>
          </m:fPr>
          <m:num>
            <m:r>
              <w:rPr>
                <w:rFonts w:ascii="Cambria Math" w:hAnsi="Cambria Math"/>
                <w:sz w:val="29"/>
                <w:szCs w:val="29"/>
              </w:rPr>
              <m:t>49</m:t>
            </m:r>
          </m:num>
          <m:den>
            <m:r>
              <w:rPr>
                <w:rFonts w:ascii="Cambria Math" w:hAnsi="Cambria Math"/>
                <w:sz w:val="29"/>
                <w:szCs w:val="29"/>
              </w:rPr>
              <m:t>2</m:t>
            </m:r>
          </m:den>
        </m:f>
        <m:r>
          <m:rPr>
            <m:sty m:val="bi"/>
          </m:rPr>
          <w:rPr>
            <w:rFonts w:ascii="Cambria Math" w:hAnsi="Cambria Math"/>
            <w:sz w:val="29"/>
            <w:szCs w:val="29"/>
          </w:rPr>
          <m:t>π</m:t>
        </m:r>
      </m:oMath>
      <w:r>
        <w:rPr>
          <w:rFonts w:ascii="Arial" w:hAnsi="Arial"/>
          <w:b/>
          <w:bCs/>
        </w:rPr>
        <w:t xml:space="preserve"> </w:t>
      </w:r>
      <w:r>
        <w:rPr>
          <w:rFonts w:ascii="Cambria Math" w:hAnsi="Cambria Math"/>
        </w:rPr>
        <w:t>ft</w:t>
      </w:r>
      <w:r>
        <w:rPr>
          <w:rFonts w:ascii="Cambria Math" w:hAnsi="Cambria Math"/>
          <w:vertAlign w:val="superscript"/>
        </w:rPr>
        <w:t>2</w:t>
      </w:r>
      <w:r>
        <w:rPr>
          <w:rFonts w:ascii="Arial" w:eastAsia="Arial" w:hAnsi="Arial" w:cs="Arial"/>
          <w:b/>
          <w:bCs/>
        </w:rPr>
        <w:tab/>
        <w:t xml:space="preserve">B. </w:t>
      </w:r>
      <m:oMath>
        <m:r>
          <w:rPr>
            <w:rFonts w:ascii="Cambria Math" w:hAnsi="Cambria Math"/>
            <w:sz w:val="29"/>
            <w:szCs w:val="29"/>
          </w:rPr>
          <m:t>224+49</m:t>
        </m:r>
        <m:r>
          <m:rPr>
            <m:sty m:val="bi"/>
          </m:rPr>
          <w:rPr>
            <w:rFonts w:ascii="Cambria Math" w:hAnsi="Cambria Math"/>
            <w:sz w:val="29"/>
            <w:szCs w:val="29"/>
          </w:rPr>
          <m:t>π</m:t>
        </m:r>
      </m:oMath>
      <w:r>
        <w:rPr>
          <w:rFonts w:ascii="Arial" w:hAnsi="Arial"/>
          <w:b/>
          <w:bCs/>
        </w:rPr>
        <w:t xml:space="preserve"> </w:t>
      </w:r>
      <w:r>
        <w:rPr>
          <w:rFonts w:ascii="Cambria Math" w:hAnsi="Cambria Math"/>
        </w:rPr>
        <w:t>ft</w:t>
      </w:r>
      <w:r>
        <w:rPr>
          <w:rFonts w:ascii="Cambria Math" w:hAnsi="Cambria Math"/>
          <w:vertAlign w:val="superscript"/>
        </w:rPr>
        <w:t>2</w:t>
      </w:r>
      <w:r>
        <w:rPr>
          <w:rFonts w:ascii="Arial" w:eastAsia="Arial" w:hAnsi="Arial" w:cs="Arial"/>
          <w:b/>
          <w:bCs/>
          <w:lang w:val="it-IT"/>
        </w:rPr>
        <w:tab/>
        <w:t xml:space="preserve">C. </w:t>
      </w:r>
      <m:oMath>
        <m:r>
          <w:rPr>
            <w:rFonts w:ascii="Cambria Math" w:hAnsi="Cambria Math"/>
            <w:sz w:val="29"/>
            <w:szCs w:val="29"/>
          </w:rPr>
          <m:t>322+</m:t>
        </m:r>
        <m:f>
          <m:fPr>
            <m:ctrlPr>
              <w:rPr>
                <w:rFonts w:ascii="Cambria Math" w:hAnsi="Cambria Math"/>
                <w:i/>
                <w:sz w:val="29"/>
                <w:szCs w:val="29"/>
              </w:rPr>
            </m:ctrlPr>
          </m:fPr>
          <m:num>
            <m:r>
              <w:rPr>
                <w:rFonts w:ascii="Cambria Math" w:hAnsi="Cambria Math"/>
                <w:sz w:val="29"/>
                <w:szCs w:val="29"/>
              </w:rPr>
              <m:t>49</m:t>
            </m:r>
          </m:num>
          <m:den>
            <m:r>
              <w:rPr>
                <w:rFonts w:ascii="Cambria Math" w:hAnsi="Cambria Math"/>
                <w:sz w:val="29"/>
                <w:szCs w:val="29"/>
              </w:rPr>
              <m:t>2</m:t>
            </m:r>
          </m:den>
        </m:f>
        <m:r>
          <m:rPr>
            <m:sty m:val="bi"/>
          </m:rPr>
          <w:rPr>
            <w:rFonts w:ascii="Cambria Math" w:hAnsi="Cambria Math"/>
            <w:sz w:val="29"/>
            <w:szCs w:val="29"/>
          </w:rPr>
          <m:t>π</m:t>
        </m:r>
      </m:oMath>
      <w:r>
        <w:rPr>
          <w:rFonts w:ascii="Arial" w:hAnsi="Arial"/>
          <w:b/>
          <w:bCs/>
        </w:rPr>
        <w:t xml:space="preserve"> </w:t>
      </w:r>
      <w:r>
        <w:rPr>
          <w:rFonts w:ascii="Cambria Math" w:hAnsi="Cambria Math"/>
        </w:rPr>
        <w:t>ft</w:t>
      </w:r>
      <w:r>
        <w:rPr>
          <w:rFonts w:ascii="Cambria Math" w:hAnsi="Cambria Math"/>
          <w:vertAlign w:val="superscript"/>
        </w:rPr>
        <w:t>2</w:t>
      </w:r>
      <w:r>
        <w:rPr>
          <w:rFonts w:ascii="Arial" w:eastAsia="Arial" w:hAnsi="Arial" w:cs="Arial"/>
          <w:b/>
          <w:bCs/>
          <w:vertAlign w:val="superscript"/>
        </w:rPr>
        <w:tab/>
      </w:r>
      <w:r>
        <w:rPr>
          <w:rFonts w:ascii="Arial" w:hAnsi="Arial"/>
          <w:b/>
          <w:bCs/>
        </w:rPr>
        <w:t xml:space="preserve">D. </w:t>
      </w:r>
      <m:oMath>
        <m:r>
          <w:rPr>
            <w:rFonts w:ascii="Cambria Math" w:hAnsi="Cambria Math"/>
            <w:sz w:val="29"/>
            <w:szCs w:val="29"/>
          </w:rPr>
          <m:t>322+49</m:t>
        </m:r>
        <m:r>
          <m:rPr>
            <m:sty m:val="bi"/>
          </m:rPr>
          <w:rPr>
            <w:rFonts w:ascii="Cambria Math" w:hAnsi="Cambria Math"/>
            <w:sz w:val="29"/>
            <w:szCs w:val="29"/>
          </w:rPr>
          <m:t>π</m:t>
        </m:r>
      </m:oMath>
      <w:r>
        <w:rPr>
          <w:rFonts w:ascii="Arial" w:hAnsi="Arial"/>
          <w:b/>
          <w:bCs/>
        </w:rPr>
        <w:t xml:space="preserve"> </w:t>
      </w:r>
      <w:r>
        <w:rPr>
          <w:rFonts w:ascii="Cambria Math" w:hAnsi="Cambria Math"/>
        </w:rPr>
        <w:t>ft</w:t>
      </w:r>
      <w:r>
        <w:rPr>
          <w:rFonts w:ascii="Cambria Math" w:hAnsi="Cambria Math"/>
          <w:vertAlign w:val="superscript"/>
        </w:rPr>
        <w:t>2</w:t>
      </w:r>
      <w:r>
        <w:rPr>
          <w:rFonts w:ascii="Arial" w:eastAsia="Arial" w:hAnsi="Arial" w:cs="Arial"/>
          <w:b/>
          <w:bCs/>
          <w:vertAlign w:val="superscript"/>
        </w:rPr>
        <w:tab/>
      </w:r>
      <w:r>
        <w:rPr>
          <w:rFonts w:ascii="Arial" w:hAnsi="Arial"/>
          <w:b/>
          <w:bCs/>
        </w:rPr>
        <w:t>E. NOTA</w:t>
      </w:r>
    </w:p>
    <w:p w14:paraId="47B2677D" w14:textId="66D7F6FB" w:rsidR="00231891" w:rsidRDefault="00231891">
      <w:pPr>
        <w:pStyle w:val="Body"/>
        <w:rPr>
          <w:rFonts w:ascii="Arial" w:eastAsia="Arial" w:hAnsi="Arial" w:cs="Arial"/>
          <w:b/>
          <w:bCs/>
          <w:vertAlign w:val="superscript"/>
        </w:rPr>
      </w:pPr>
    </w:p>
    <w:p w14:paraId="062AE968" w14:textId="77777777" w:rsidR="00231891" w:rsidRDefault="00231891">
      <w:pPr>
        <w:pStyle w:val="Body"/>
        <w:rPr>
          <w:rFonts w:ascii="Arial" w:eastAsia="Arial" w:hAnsi="Arial" w:cs="Arial"/>
          <w:b/>
          <w:bCs/>
          <w:vertAlign w:val="superscript"/>
        </w:rPr>
      </w:pPr>
    </w:p>
    <w:p w14:paraId="0723DAD6" w14:textId="77777777" w:rsidR="007C0A42" w:rsidRDefault="007C0A42">
      <w:pPr>
        <w:pStyle w:val="Body"/>
        <w:rPr>
          <w:rFonts w:ascii="Arial" w:eastAsia="Arial" w:hAnsi="Arial" w:cs="Arial"/>
        </w:rPr>
      </w:pPr>
    </w:p>
    <w:p w14:paraId="0723DAD7" w14:textId="77777777" w:rsidR="007C0A42" w:rsidRDefault="00231891">
      <w:pPr>
        <w:pStyle w:val="Body"/>
        <w:rPr>
          <w:rFonts w:ascii="Arial" w:eastAsia="Arial" w:hAnsi="Arial" w:cs="Arial"/>
        </w:rPr>
      </w:pPr>
      <w:r>
        <w:rPr>
          <w:rFonts w:ascii="Arial" w:hAnsi="Arial"/>
        </w:rPr>
        <w:t xml:space="preserve">23. Filippo is at the Vatican, which is located at point </w:t>
      </w:r>
      <w:r>
        <w:rPr>
          <w:rFonts w:ascii="Cambria Math" w:hAnsi="Cambria Math"/>
        </w:rPr>
        <w:t>(6,4)</w:t>
      </w:r>
      <w:r>
        <w:rPr>
          <w:rFonts w:ascii="Arial" w:hAnsi="Arial"/>
        </w:rPr>
        <w:t>. He has to meet up with Brighten at St. Peter</w:t>
      </w:r>
      <w:r>
        <w:rPr>
          <w:rFonts w:ascii="Arial" w:hAnsi="Arial"/>
        </w:rPr>
        <w:t>’</w:t>
      </w:r>
      <w:r>
        <w:rPr>
          <w:rFonts w:ascii="Arial" w:hAnsi="Arial"/>
        </w:rPr>
        <w:t xml:space="preserve">s Basilica, which is at the point </w:t>
      </w:r>
      <w:r>
        <w:rPr>
          <w:rFonts w:ascii="Cambria Math" w:hAnsi="Cambria Math"/>
        </w:rPr>
        <w:t>(-3,8)</w:t>
      </w:r>
      <w:r>
        <w:rPr>
          <w:rFonts w:ascii="Arial" w:hAnsi="Arial"/>
        </w:rPr>
        <w:t xml:space="preserve">. However, Filippo </w:t>
      </w:r>
      <w:r>
        <w:rPr>
          <w:rFonts w:ascii="Arial" w:hAnsi="Arial"/>
        </w:rPr>
        <w:t>runs out of water, so he has to stop to drink from the Tiber River along the way. If the Tiber River runs along the x-axis, what is the shortest distance that he can travel to meet Brighten?</w:t>
      </w:r>
    </w:p>
    <w:p w14:paraId="0723DAD8" w14:textId="77777777" w:rsidR="007C0A42" w:rsidRDefault="007C0A42">
      <w:pPr>
        <w:pStyle w:val="ListParagraph"/>
        <w:rPr>
          <w:rFonts w:ascii="Arial" w:eastAsia="Arial" w:hAnsi="Arial" w:cs="Arial"/>
        </w:rPr>
      </w:pPr>
    </w:p>
    <w:p w14:paraId="0723DAD9" w14:textId="23A676F7" w:rsidR="007C0A42" w:rsidRDefault="00231891">
      <w:pPr>
        <w:pStyle w:val="Body"/>
        <w:rPr>
          <w:rFonts w:ascii="Arial" w:hAnsi="Arial"/>
          <w:b/>
          <w:bCs/>
          <w:lang w:val="de-DE"/>
        </w:rPr>
      </w:pPr>
      <w:r>
        <w:rPr>
          <w:rFonts w:ascii="Arial" w:hAnsi="Arial"/>
          <w:b/>
          <w:bCs/>
          <w:lang w:val="de-DE"/>
        </w:rPr>
        <w:t>A. 10 units</w:t>
      </w:r>
      <w:r>
        <w:rPr>
          <w:rFonts w:ascii="Arial" w:hAnsi="Arial"/>
          <w:b/>
          <w:bCs/>
          <w:lang w:val="de-DE"/>
        </w:rPr>
        <w:tab/>
      </w:r>
      <w:r>
        <w:rPr>
          <w:rFonts w:ascii="Arial" w:hAnsi="Arial"/>
          <w:b/>
          <w:bCs/>
          <w:lang w:val="de-DE"/>
        </w:rPr>
        <w:tab/>
        <w:t>B. 15 units</w:t>
      </w:r>
      <w:r>
        <w:rPr>
          <w:rFonts w:ascii="Arial" w:hAnsi="Arial"/>
          <w:b/>
          <w:bCs/>
          <w:lang w:val="de-DE"/>
        </w:rPr>
        <w:tab/>
      </w:r>
      <w:r>
        <w:rPr>
          <w:rFonts w:ascii="Arial" w:hAnsi="Arial"/>
          <w:b/>
          <w:bCs/>
          <w:lang w:val="de-DE"/>
        </w:rPr>
        <w:tab/>
        <w:t>C. 20 units</w:t>
      </w:r>
      <w:r>
        <w:rPr>
          <w:rFonts w:ascii="Arial" w:hAnsi="Arial"/>
          <w:b/>
          <w:bCs/>
          <w:lang w:val="de-DE"/>
        </w:rPr>
        <w:tab/>
      </w:r>
      <w:r>
        <w:rPr>
          <w:rFonts w:ascii="Arial" w:hAnsi="Arial"/>
          <w:b/>
          <w:bCs/>
          <w:lang w:val="de-DE"/>
        </w:rPr>
        <w:tab/>
        <w:t>D. 25 units</w:t>
      </w:r>
      <w:r>
        <w:rPr>
          <w:rFonts w:ascii="Arial" w:hAnsi="Arial"/>
          <w:b/>
          <w:bCs/>
          <w:lang w:val="de-DE"/>
        </w:rPr>
        <w:tab/>
        <w:t xml:space="preserve">      E. NOTA</w:t>
      </w:r>
    </w:p>
    <w:p w14:paraId="442EAA1C" w14:textId="1E81F636" w:rsidR="00231891" w:rsidRDefault="00231891">
      <w:pPr>
        <w:pStyle w:val="Body"/>
        <w:rPr>
          <w:rFonts w:ascii="Arial" w:eastAsia="Arial" w:hAnsi="Arial" w:cs="Arial"/>
        </w:rPr>
      </w:pPr>
    </w:p>
    <w:p w14:paraId="7ACF29EA" w14:textId="77777777" w:rsidR="00231891" w:rsidRDefault="00231891">
      <w:pPr>
        <w:pStyle w:val="Body"/>
        <w:rPr>
          <w:rFonts w:ascii="Arial" w:eastAsia="Arial" w:hAnsi="Arial" w:cs="Arial"/>
        </w:rPr>
      </w:pPr>
    </w:p>
    <w:p w14:paraId="0723DADA" w14:textId="77777777" w:rsidR="007C0A42" w:rsidRDefault="007C0A42">
      <w:pPr>
        <w:pStyle w:val="Body"/>
        <w:rPr>
          <w:rFonts w:ascii="Arial" w:eastAsia="Arial" w:hAnsi="Arial" w:cs="Arial"/>
        </w:rPr>
      </w:pPr>
    </w:p>
    <w:p w14:paraId="0723DADB" w14:textId="77777777" w:rsidR="007C0A42" w:rsidRDefault="00231891">
      <w:pPr>
        <w:pStyle w:val="Body"/>
        <w:rPr>
          <w:rFonts w:ascii="Arial" w:eastAsia="Arial" w:hAnsi="Arial" w:cs="Arial"/>
        </w:rPr>
      </w:pPr>
      <w:r>
        <w:rPr>
          <w:rFonts w:ascii="Arial" w:hAnsi="Arial"/>
        </w:rPr>
        <w:t>24. Vera and Kaitlyn go to see Trajan</w:t>
      </w:r>
      <w:r>
        <w:rPr>
          <w:rFonts w:ascii="Arial" w:hAnsi="Arial"/>
        </w:rPr>
        <w:t>’</w:t>
      </w:r>
      <w:r>
        <w:rPr>
          <w:rFonts w:ascii="Arial" w:hAnsi="Arial"/>
        </w:rPr>
        <w:t>s Column. As they are walking to the top of the spiral staircase, they try to figure out the length of the handrail. The handrail rises 30 meters total and goes around 10 times in a perfect circle with radius 2 meter</w:t>
      </w:r>
      <w:r>
        <w:rPr>
          <w:rFonts w:ascii="Arial" w:hAnsi="Arial"/>
        </w:rPr>
        <w:t>s. What is the length of the handrail in meters?</w:t>
      </w:r>
    </w:p>
    <w:p w14:paraId="0723DADC" w14:textId="77777777" w:rsidR="007C0A42" w:rsidRDefault="007C0A42">
      <w:pPr>
        <w:pStyle w:val="Body"/>
        <w:rPr>
          <w:rFonts w:ascii="Arial" w:eastAsia="Arial" w:hAnsi="Arial" w:cs="Arial"/>
        </w:rPr>
      </w:pPr>
    </w:p>
    <w:p w14:paraId="0723DADD" w14:textId="77777777" w:rsidR="007C0A42" w:rsidRDefault="00231891">
      <w:pPr>
        <w:pStyle w:val="Body"/>
        <w:rPr>
          <w:rFonts w:ascii="Arial" w:eastAsia="Arial" w:hAnsi="Arial" w:cs="Arial"/>
          <w:b/>
          <w:bCs/>
        </w:rPr>
      </w:pPr>
      <w:r>
        <w:rPr>
          <w:rFonts w:ascii="Arial" w:hAnsi="Arial"/>
          <w:b/>
          <w:bCs/>
        </w:rPr>
        <w:t xml:space="preserve">A. </w:t>
      </w:r>
      <m:oMath>
        <m:rad>
          <m:radPr>
            <m:degHide m:val="1"/>
            <m:ctrlPr>
              <w:rPr>
                <w:rFonts w:ascii="Cambria Math" w:hAnsi="Cambria Math"/>
                <w:i/>
                <w:sz w:val="29"/>
                <w:szCs w:val="29"/>
              </w:rPr>
            </m:ctrlPr>
          </m:radPr>
          <m:deg/>
          <m:e>
            <m:r>
              <w:rPr>
                <w:rFonts w:ascii="Cambria Math" w:hAnsi="Cambria Math"/>
                <w:sz w:val="29"/>
                <w:szCs w:val="29"/>
              </w:rPr>
              <m:t>81+400</m:t>
            </m:r>
            <m:sSup>
              <m:sSupPr>
                <m:ctrlPr>
                  <w:rPr>
                    <w:rFonts w:ascii="Cambria Math" w:hAnsi="Cambria Math"/>
                  </w:rPr>
                </m:ctrlPr>
              </m:sSupPr>
              <m:e>
                <m:r>
                  <m:rPr>
                    <m:sty m:val="bi"/>
                  </m:rPr>
                  <w:rPr>
                    <w:rFonts w:ascii="Cambria Math" w:hAnsi="Cambria Math"/>
                    <w:sz w:val="29"/>
                    <w:szCs w:val="29"/>
                  </w:rPr>
                  <m:t>π</m:t>
                </m:r>
              </m:e>
              <m:sup>
                <m:r>
                  <w:rPr>
                    <w:rFonts w:ascii="Cambria Math" w:hAnsi="Cambria Math"/>
                    <w:sz w:val="29"/>
                    <w:szCs w:val="29"/>
                  </w:rPr>
                  <m:t>2</m:t>
                </m:r>
              </m:sup>
            </m:sSup>
          </m:e>
        </m:rad>
      </m:oMath>
      <w:r>
        <w:rPr>
          <w:rFonts w:ascii="Arial" w:hAnsi="Arial"/>
          <w:b/>
          <w:bCs/>
        </w:rPr>
        <w:t xml:space="preserve">     B. </w:t>
      </w:r>
      <m:oMath>
        <m:rad>
          <m:radPr>
            <m:degHide m:val="1"/>
            <m:ctrlPr>
              <w:rPr>
                <w:rFonts w:ascii="Cambria Math" w:hAnsi="Cambria Math"/>
                <w:i/>
                <w:sz w:val="29"/>
                <w:szCs w:val="29"/>
              </w:rPr>
            </m:ctrlPr>
          </m:radPr>
          <m:deg/>
          <m:e>
            <m:r>
              <w:rPr>
                <w:rFonts w:ascii="Cambria Math" w:hAnsi="Cambria Math"/>
                <w:sz w:val="29"/>
                <w:szCs w:val="29"/>
              </w:rPr>
              <m:t>81+1600</m:t>
            </m:r>
            <m:sSup>
              <m:sSupPr>
                <m:ctrlPr>
                  <w:rPr>
                    <w:rFonts w:ascii="Cambria Math" w:hAnsi="Cambria Math"/>
                  </w:rPr>
                </m:ctrlPr>
              </m:sSupPr>
              <m:e>
                <m:r>
                  <m:rPr>
                    <m:sty m:val="bi"/>
                  </m:rPr>
                  <w:rPr>
                    <w:rFonts w:ascii="Cambria Math" w:hAnsi="Cambria Math"/>
                    <w:sz w:val="29"/>
                    <w:szCs w:val="29"/>
                  </w:rPr>
                  <m:t>π</m:t>
                </m:r>
              </m:e>
              <m:sup>
                <m:r>
                  <w:rPr>
                    <w:rFonts w:ascii="Cambria Math" w:hAnsi="Cambria Math"/>
                    <w:sz w:val="29"/>
                    <w:szCs w:val="29"/>
                  </w:rPr>
                  <m:t>2</m:t>
                </m:r>
              </m:sup>
            </m:sSup>
          </m:e>
        </m:rad>
      </m:oMath>
      <w:r>
        <w:rPr>
          <w:rFonts w:ascii="Arial" w:hAnsi="Arial"/>
          <w:b/>
          <w:bCs/>
        </w:rPr>
        <w:t xml:space="preserve">     C. </w:t>
      </w:r>
      <m:oMath>
        <m:r>
          <w:rPr>
            <w:rFonts w:ascii="Cambria Math" w:hAnsi="Cambria Math"/>
            <w:sz w:val="29"/>
            <w:szCs w:val="29"/>
          </w:rPr>
          <m:t>10</m:t>
        </m:r>
        <m:rad>
          <m:radPr>
            <m:degHide m:val="1"/>
            <m:ctrlPr>
              <w:rPr>
                <w:rFonts w:ascii="Cambria Math" w:hAnsi="Cambria Math"/>
                <w:i/>
                <w:sz w:val="29"/>
                <w:szCs w:val="29"/>
              </w:rPr>
            </m:ctrlPr>
          </m:radPr>
          <m:deg/>
          <m:e>
            <m:r>
              <w:rPr>
                <w:rFonts w:ascii="Cambria Math" w:hAnsi="Cambria Math"/>
                <w:sz w:val="29"/>
                <w:szCs w:val="29"/>
              </w:rPr>
              <m:t>3+4</m:t>
            </m:r>
            <m:sSup>
              <m:sSupPr>
                <m:ctrlPr>
                  <w:rPr>
                    <w:rFonts w:ascii="Cambria Math" w:hAnsi="Cambria Math"/>
                  </w:rPr>
                </m:ctrlPr>
              </m:sSupPr>
              <m:e>
                <m:r>
                  <m:rPr>
                    <m:sty m:val="bi"/>
                  </m:rPr>
                  <w:rPr>
                    <w:rFonts w:ascii="Cambria Math" w:hAnsi="Cambria Math"/>
                    <w:sz w:val="29"/>
                    <w:szCs w:val="29"/>
                  </w:rPr>
                  <m:t>π</m:t>
                </m:r>
              </m:e>
              <m:sup>
                <m:r>
                  <w:rPr>
                    <w:rFonts w:ascii="Cambria Math" w:hAnsi="Cambria Math"/>
                    <w:sz w:val="29"/>
                    <w:szCs w:val="29"/>
                  </w:rPr>
                  <m:t>2</m:t>
                </m:r>
              </m:sup>
            </m:sSup>
          </m:e>
        </m:rad>
      </m:oMath>
      <w:r>
        <w:rPr>
          <w:rFonts w:ascii="Arial" w:hAnsi="Arial"/>
          <w:b/>
          <w:bCs/>
          <w:lang w:val="de-DE"/>
        </w:rPr>
        <w:t xml:space="preserve">     D. </w:t>
      </w:r>
      <m:oMath>
        <m:r>
          <w:rPr>
            <w:rFonts w:ascii="Cambria Math" w:hAnsi="Cambria Math"/>
            <w:sz w:val="29"/>
            <w:szCs w:val="29"/>
          </w:rPr>
          <m:t>10</m:t>
        </m:r>
        <m:rad>
          <m:radPr>
            <m:degHide m:val="1"/>
            <m:ctrlPr>
              <w:rPr>
                <w:rFonts w:ascii="Cambria Math" w:hAnsi="Cambria Math"/>
                <w:i/>
                <w:sz w:val="29"/>
                <w:szCs w:val="29"/>
              </w:rPr>
            </m:ctrlPr>
          </m:radPr>
          <m:deg/>
          <m:e>
            <m:r>
              <w:rPr>
                <w:rFonts w:ascii="Cambria Math" w:hAnsi="Cambria Math"/>
                <w:sz w:val="29"/>
                <w:szCs w:val="29"/>
              </w:rPr>
              <m:t>9+4</m:t>
            </m:r>
            <m:sSup>
              <m:sSupPr>
                <m:ctrlPr>
                  <w:rPr>
                    <w:rFonts w:ascii="Cambria Math" w:hAnsi="Cambria Math"/>
                  </w:rPr>
                </m:ctrlPr>
              </m:sSupPr>
              <m:e>
                <m:r>
                  <m:rPr>
                    <m:sty m:val="bi"/>
                  </m:rPr>
                  <w:rPr>
                    <w:rFonts w:ascii="Cambria Math" w:hAnsi="Cambria Math"/>
                    <w:sz w:val="29"/>
                    <w:szCs w:val="29"/>
                  </w:rPr>
                  <m:t>π</m:t>
                </m:r>
              </m:e>
              <m:sup>
                <m:r>
                  <w:rPr>
                    <w:rFonts w:ascii="Cambria Math" w:hAnsi="Cambria Math"/>
                    <w:sz w:val="29"/>
                    <w:szCs w:val="29"/>
                  </w:rPr>
                  <m:t>2</m:t>
                </m:r>
              </m:sup>
            </m:sSup>
          </m:e>
        </m:rad>
      </m:oMath>
      <w:r>
        <w:rPr>
          <w:rFonts w:ascii="Arial" w:hAnsi="Arial"/>
          <w:b/>
          <w:bCs/>
          <w:lang w:val="de-DE"/>
        </w:rPr>
        <w:t xml:space="preserve">     E. NOTA</w:t>
      </w:r>
    </w:p>
    <w:p w14:paraId="0723DADE" w14:textId="77777777" w:rsidR="007C0A42" w:rsidRDefault="007C0A42">
      <w:pPr>
        <w:pStyle w:val="Body"/>
        <w:rPr>
          <w:rFonts w:ascii="Arial" w:eastAsia="Arial" w:hAnsi="Arial" w:cs="Arial"/>
        </w:rPr>
      </w:pPr>
    </w:p>
    <w:p w14:paraId="0723DADF" w14:textId="77777777" w:rsidR="007C0A42" w:rsidRDefault="007C0A42">
      <w:pPr>
        <w:pStyle w:val="Body"/>
        <w:rPr>
          <w:rFonts w:ascii="Arial" w:eastAsia="Arial" w:hAnsi="Arial" w:cs="Arial"/>
        </w:rPr>
      </w:pPr>
    </w:p>
    <w:p w14:paraId="0723DAE0" w14:textId="77777777" w:rsidR="007C0A42" w:rsidRDefault="007C0A42">
      <w:pPr>
        <w:pStyle w:val="Body"/>
        <w:rPr>
          <w:rFonts w:ascii="Arial" w:eastAsia="Arial" w:hAnsi="Arial" w:cs="Arial"/>
        </w:rPr>
      </w:pPr>
    </w:p>
    <w:p w14:paraId="459A3A4A" w14:textId="77777777" w:rsidR="00231891" w:rsidRDefault="00231891">
      <w:pPr>
        <w:rPr>
          <w:rFonts w:ascii="Arial" w:hAnsi="Arial" w:cs="Arial Unicode MS"/>
          <w:color w:val="000000"/>
          <w:u w:color="000000"/>
          <w14:textOutline w14:w="0" w14:cap="flat" w14:cmpd="sng" w14:algn="ctr">
            <w14:noFill/>
            <w14:prstDash w14:val="solid"/>
            <w14:bevel/>
          </w14:textOutline>
        </w:rPr>
      </w:pPr>
      <w:r>
        <w:rPr>
          <w:rFonts w:ascii="Arial" w:hAnsi="Arial"/>
        </w:rPr>
        <w:br w:type="page"/>
      </w:r>
    </w:p>
    <w:p w14:paraId="0723DAE1" w14:textId="63300E1C" w:rsidR="007C0A42" w:rsidRDefault="00231891">
      <w:pPr>
        <w:pStyle w:val="Body"/>
        <w:rPr>
          <w:rFonts w:ascii="Arial" w:eastAsia="Arial" w:hAnsi="Arial" w:cs="Arial"/>
        </w:rPr>
      </w:pPr>
      <w:r>
        <w:rPr>
          <w:rFonts w:ascii="Arial" w:hAnsi="Arial"/>
        </w:rPr>
        <w:t xml:space="preserve">25. Brighten is staring at the sky. He notices a distant planet's orbit in the shape of an ellipse. He also sees a comet fly </w:t>
      </w:r>
      <w:r>
        <w:rPr>
          <w:rFonts w:ascii="Arial" w:hAnsi="Arial"/>
        </w:rPr>
        <w:t>through the planet</w:t>
      </w:r>
      <w:r>
        <w:rPr>
          <w:rFonts w:ascii="Arial" w:hAnsi="Arial"/>
        </w:rPr>
        <w:t>’</w:t>
      </w:r>
      <w:r>
        <w:rPr>
          <w:rFonts w:ascii="Arial" w:hAnsi="Arial"/>
        </w:rPr>
        <w:t>s orbit forming a chord with the orbit. If the ellipse</w:t>
      </w:r>
      <w:r>
        <w:rPr>
          <w:rFonts w:ascii="Arial" w:hAnsi="Arial"/>
        </w:rPr>
        <w:t>’</w:t>
      </w:r>
      <w:r>
        <w:rPr>
          <w:rFonts w:ascii="Arial" w:hAnsi="Arial"/>
        </w:rPr>
        <w:t>s major axis has length 10 and the distance from the center to a focus is 4. The comet passes through the center of the ellipse and perpendicular to the major axis. What is the lengt</w:t>
      </w:r>
      <w:r>
        <w:rPr>
          <w:rFonts w:ascii="Arial" w:hAnsi="Arial"/>
        </w:rPr>
        <w:t xml:space="preserve">h of the chord that the comet makes? </w:t>
      </w:r>
    </w:p>
    <w:p w14:paraId="0723DAE2" w14:textId="77777777" w:rsidR="007C0A42" w:rsidRDefault="007C0A42">
      <w:pPr>
        <w:pStyle w:val="Body"/>
        <w:rPr>
          <w:rFonts w:ascii="Arial" w:eastAsia="Arial" w:hAnsi="Arial" w:cs="Arial"/>
        </w:rPr>
      </w:pPr>
    </w:p>
    <w:p w14:paraId="0723DAE3" w14:textId="75D0BF5A" w:rsidR="007C0A42" w:rsidRDefault="00231891">
      <w:pPr>
        <w:pStyle w:val="Body"/>
        <w:rPr>
          <w:rFonts w:ascii="Arial" w:hAnsi="Arial"/>
          <w:b/>
          <w:bCs/>
          <w:lang w:val="it-IT"/>
        </w:rPr>
      </w:pPr>
      <w:r>
        <w:rPr>
          <w:rFonts w:ascii="Arial" w:hAnsi="Arial"/>
          <w:b/>
          <w:bCs/>
          <w:lang w:val="it-IT"/>
        </w:rPr>
        <w:t>A. 3</w:t>
      </w:r>
      <w:r>
        <w:rPr>
          <w:rFonts w:ascii="Arial" w:hAnsi="Arial"/>
          <w:b/>
          <w:bCs/>
          <w:lang w:val="it-IT"/>
        </w:rPr>
        <w:tab/>
      </w:r>
      <w:r>
        <w:rPr>
          <w:rFonts w:ascii="Arial" w:hAnsi="Arial"/>
          <w:b/>
          <w:bCs/>
          <w:lang w:val="it-IT"/>
        </w:rPr>
        <w:tab/>
        <w:t>B. 5</w:t>
      </w:r>
      <w:r>
        <w:rPr>
          <w:rFonts w:ascii="Arial" w:hAnsi="Arial"/>
          <w:b/>
          <w:bCs/>
          <w:lang w:val="it-IT"/>
        </w:rPr>
        <w:tab/>
      </w:r>
      <w:r>
        <w:rPr>
          <w:rFonts w:ascii="Arial" w:hAnsi="Arial"/>
          <w:b/>
          <w:bCs/>
          <w:lang w:val="it-IT"/>
        </w:rPr>
        <w:tab/>
        <w:t>C. 6</w:t>
      </w:r>
      <w:r>
        <w:rPr>
          <w:rFonts w:ascii="Arial" w:hAnsi="Arial"/>
          <w:b/>
          <w:bCs/>
          <w:lang w:val="it-IT"/>
        </w:rPr>
        <w:tab/>
      </w:r>
      <w:r>
        <w:rPr>
          <w:rFonts w:ascii="Arial" w:hAnsi="Arial"/>
          <w:b/>
          <w:bCs/>
          <w:lang w:val="it-IT"/>
        </w:rPr>
        <w:tab/>
        <w:t xml:space="preserve">D. 10 </w:t>
      </w:r>
      <w:r>
        <w:rPr>
          <w:rFonts w:ascii="Arial" w:hAnsi="Arial"/>
          <w:b/>
          <w:bCs/>
          <w:lang w:val="it-IT"/>
        </w:rPr>
        <w:tab/>
      </w:r>
      <w:r>
        <w:rPr>
          <w:rFonts w:ascii="Arial" w:hAnsi="Arial"/>
          <w:b/>
          <w:bCs/>
          <w:lang w:val="it-IT"/>
        </w:rPr>
        <w:tab/>
        <w:t>E. NOTA</w:t>
      </w:r>
    </w:p>
    <w:p w14:paraId="6449DBB3" w14:textId="0AB129A2" w:rsidR="00231891" w:rsidRDefault="00231891">
      <w:pPr>
        <w:pStyle w:val="Body"/>
        <w:rPr>
          <w:rFonts w:ascii="Arial" w:eastAsia="Arial" w:hAnsi="Arial" w:cs="Arial"/>
          <w:b/>
          <w:bCs/>
        </w:rPr>
      </w:pPr>
    </w:p>
    <w:p w14:paraId="4996E283" w14:textId="77777777" w:rsidR="00231891" w:rsidRDefault="00231891">
      <w:pPr>
        <w:pStyle w:val="Body"/>
        <w:rPr>
          <w:rFonts w:ascii="Arial" w:eastAsia="Arial" w:hAnsi="Arial" w:cs="Arial"/>
          <w:b/>
          <w:bCs/>
        </w:rPr>
      </w:pPr>
    </w:p>
    <w:p w14:paraId="0723DAE4" w14:textId="77777777" w:rsidR="007C0A42" w:rsidRDefault="007C0A42">
      <w:pPr>
        <w:pStyle w:val="Body"/>
        <w:rPr>
          <w:rFonts w:ascii="Arial" w:eastAsia="Arial" w:hAnsi="Arial" w:cs="Arial"/>
        </w:rPr>
      </w:pPr>
    </w:p>
    <w:p w14:paraId="0723DAE5" w14:textId="647835F8" w:rsidR="007C0A42" w:rsidRDefault="00231891">
      <w:pPr>
        <w:pStyle w:val="Body"/>
        <w:rPr>
          <w:rFonts w:ascii="Arial" w:eastAsia="Arial" w:hAnsi="Arial" w:cs="Arial"/>
        </w:rPr>
      </w:pPr>
      <w:r>
        <w:rPr>
          <w:rFonts w:ascii="Arial" w:hAnsi="Arial"/>
        </w:rPr>
        <w:t>26. Alex H. and Alex Y. decide to determine who is the superior Alex through a chariot race. Both chariots travel at the same speed (50 ft/s). T</w:t>
      </w:r>
      <w:r>
        <w:rPr>
          <w:rFonts w:ascii="Arial" w:hAnsi="Arial"/>
        </w:rPr>
        <w:t>he path of the innermost chariot is</w:t>
      </w:r>
      <w:r>
        <w:rPr>
          <w:rFonts w:ascii="Arial" w:hAnsi="Arial"/>
        </w:rPr>
        <w:t xml:space="preserve"> composed of a 500 ft by</w:t>
      </w:r>
      <w:r>
        <w:rPr>
          <w:rFonts w:ascii="Arial" w:hAnsi="Arial"/>
        </w:rPr>
        <w:t xml:space="preserve"> 200 ft rectangle with two semicircles of diameter 200ft on the ends.T</w:t>
      </w:r>
      <w:r>
        <w:rPr>
          <w:rFonts w:ascii="Arial" w:hAnsi="Arial"/>
        </w:rPr>
        <w:t>he outermost lane is a 500 ft x 250 ft rectangle with two semicircles of diameter 250 ft on the ends. H</w:t>
      </w:r>
      <w:r>
        <w:rPr>
          <w:rFonts w:ascii="Arial" w:hAnsi="Arial"/>
        </w:rPr>
        <w:t xml:space="preserve">ow much faster is one lap on the innermost lane than on </w:t>
      </w:r>
      <w:r>
        <w:rPr>
          <w:rFonts w:ascii="Arial" w:hAnsi="Arial"/>
        </w:rPr>
        <w:t xml:space="preserve">the outermost lane? (use </w:t>
      </w:r>
      <m:oMath>
        <m:r>
          <w:rPr>
            <w:rFonts w:ascii="Cambria Math" w:hAnsi="Cambria Math"/>
            <w:sz w:val="29"/>
            <w:szCs w:val="29"/>
          </w:rPr>
          <m:t>π</m:t>
        </m:r>
        <m:r>
          <w:rPr>
            <w:rFonts w:ascii="Cambria Math" w:hAnsi="Cambria Math"/>
            <w:sz w:val="29"/>
            <w:szCs w:val="29"/>
          </w:rPr>
          <m:t>≈</m:t>
        </m:r>
      </m:oMath>
      <w:r>
        <w:rPr>
          <w:rFonts w:ascii="Arial" w:hAnsi="Arial"/>
        </w:rPr>
        <w:t xml:space="preserve"> 3 for this question)</w:t>
      </w:r>
    </w:p>
    <w:p w14:paraId="0723DAE6" w14:textId="77777777" w:rsidR="007C0A42" w:rsidRDefault="007C0A42">
      <w:pPr>
        <w:pStyle w:val="Body"/>
        <w:rPr>
          <w:rFonts w:ascii="Arial" w:eastAsia="Arial" w:hAnsi="Arial" w:cs="Arial"/>
          <w:b/>
          <w:bCs/>
        </w:rPr>
      </w:pPr>
    </w:p>
    <w:p w14:paraId="0723DAE7" w14:textId="2DB26468" w:rsidR="007C0A42" w:rsidRDefault="00231891">
      <w:pPr>
        <w:pStyle w:val="Body"/>
        <w:rPr>
          <w:rFonts w:ascii="Arial" w:hAnsi="Arial"/>
          <w:b/>
          <w:bCs/>
        </w:rPr>
      </w:pPr>
      <w:r>
        <w:rPr>
          <w:rFonts w:ascii="Arial" w:hAnsi="Arial"/>
          <w:b/>
          <w:bCs/>
        </w:rPr>
        <w:t>A. 1.5 seconds</w:t>
      </w:r>
      <w:r>
        <w:rPr>
          <w:rFonts w:ascii="Arial" w:hAnsi="Arial"/>
          <w:b/>
          <w:bCs/>
        </w:rPr>
        <w:tab/>
        <w:t>B. 3 seconds</w:t>
      </w:r>
      <w:r>
        <w:rPr>
          <w:rFonts w:ascii="Arial" w:hAnsi="Arial"/>
          <w:b/>
          <w:bCs/>
        </w:rPr>
        <w:tab/>
        <w:t>C. 6 seconds</w:t>
      </w:r>
      <w:r>
        <w:rPr>
          <w:rFonts w:ascii="Arial" w:hAnsi="Arial"/>
          <w:b/>
          <w:bCs/>
        </w:rPr>
        <w:tab/>
        <w:t>D. 30 seconds</w:t>
      </w:r>
      <w:r>
        <w:rPr>
          <w:rFonts w:ascii="Arial" w:hAnsi="Arial"/>
          <w:b/>
          <w:bCs/>
        </w:rPr>
        <w:tab/>
        <w:t>E. NOTA</w:t>
      </w:r>
    </w:p>
    <w:p w14:paraId="2FC2A98C" w14:textId="77777777" w:rsidR="00231891" w:rsidRDefault="00231891">
      <w:pPr>
        <w:pStyle w:val="Body"/>
        <w:rPr>
          <w:rFonts w:ascii="Arial" w:eastAsia="Arial" w:hAnsi="Arial" w:cs="Arial"/>
        </w:rPr>
      </w:pPr>
    </w:p>
    <w:p w14:paraId="0723DAE8" w14:textId="77777777" w:rsidR="007C0A42" w:rsidRDefault="007C0A42">
      <w:pPr>
        <w:pStyle w:val="Body"/>
        <w:rPr>
          <w:rFonts w:ascii="Arial" w:eastAsia="Arial" w:hAnsi="Arial" w:cs="Arial"/>
        </w:rPr>
      </w:pPr>
    </w:p>
    <w:p w14:paraId="0723DAE9" w14:textId="77777777" w:rsidR="007C0A42" w:rsidRDefault="007C0A42">
      <w:pPr>
        <w:pStyle w:val="Body"/>
        <w:rPr>
          <w:rFonts w:ascii="Arial" w:eastAsia="Arial" w:hAnsi="Arial" w:cs="Arial"/>
        </w:rPr>
      </w:pPr>
    </w:p>
    <w:p w14:paraId="0723DAEA" w14:textId="77777777" w:rsidR="007C0A42" w:rsidRDefault="00231891">
      <w:pPr>
        <w:pStyle w:val="Body"/>
        <w:rPr>
          <w:rFonts w:ascii="Arial" w:eastAsia="Arial" w:hAnsi="Arial" w:cs="Arial"/>
        </w:rPr>
      </w:pPr>
      <w:r>
        <w:rPr>
          <w:rFonts w:ascii="Arial" w:hAnsi="Arial"/>
        </w:rPr>
        <w:t>27. The pedestal of a statue of a Roman man is in the shape of a trapezoid ABCD with sides AB parallel to CD. If AB has length 17, BC has length 17, CD has length 6, and DA has length 16. What is the square of the length of the longer diagonal in the trape</w:t>
      </w:r>
      <w:r>
        <w:rPr>
          <w:rFonts w:ascii="Arial" w:hAnsi="Arial"/>
        </w:rPr>
        <w:t xml:space="preserve">zoid? </w:t>
      </w:r>
    </w:p>
    <w:p w14:paraId="0723DAEB" w14:textId="77777777" w:rsidR="007C0A42" w:rsidRDefault="007C0A42">
      <w:pPr>
        <w:pStyle w:val="Body"/>
        <w:rPr>
          <w:rFonts w:ascii="Arial" w:eastAsia="Arial" w:hAnsi="Arial" w:cs="Arial"/>
        </w:rPr>
      </w:pPr>
    </w:p>
    <w:p w14:paraId="0723DAEC" w14:textId="221F3F25" w:rsidR="007C0A42" w:rsidRDefault="00231891">
      <w:pPr>
        <w:pStyle w:val="Body"/>
        <w:rPr>
          <w:rFonts w:ascii="Arial" w:hAnsi="Arial"/>
          <w:b/>
          <w:bCs/>
        </w:rPr>
      </w:pPr>
      <w:r>
        <w:rPr>
          <w:rFonts w:ascii="Arial" w:hAnsi="Arial"/>
          <w:b/>
          <w:bCs/>
        </w:rPr>
        <w:t>A. 339</w:t>
      </w:r>
      <w:r>
        <w:rPr>
          <w:rFonts w:ascii="Arial" w:hAnsi="Arial"/>
          <w:b/>
          <w:bCs/>
        </w:rPr>
        <w:tab/>
      </w:r>
      <w:r>
        <w:rPr>
          <w:rFonts w:ascii="Arial" w:hAnsi="Arial"/>
          <w:b/>
          <w:bCs/>
        </w:rPr>
        <w:tab/>
        <w:t>B. 367</w:t>
      </w:r>
      <w:r>
        <w:rPr>
          <w:rFonts w:ascii="Arial" w:hAnsi="Arial"/>
          <w:b/>
          <w:bCs/>
        </w:rPr>
        <w:tab/>
      </w:r>
      <w:r>
        <w:rPr>
          <w:rFonts w:ascii="Arial" w:hAnsi="Arial"/>
          <w:b/>
          <w:bCs/>
        </w:rPr>
        <w:tab/>
        <w:t>C. 391</w:t>
      </w:r>
      <w:r>
        <w:rPr>
          <w:rFonts w:ascii="Arial" w:hAnsi="Arial"/>
          <w:b/>
          <w:bCs/>
        </w:rPr>
        <w:tab/>
      </w:r>
      <w:r>
        <w:rPr>
          <w:rFonts w:ascii="Arial" w:hAnsi="Arial"/>
          <w:b/>
          <w:bCs/>
        </w:rPr>
        <w:tab/>
        <w:t>D. 408</w:t>
      </w:r>
      <w:r>
        <w:rPr>
          <w:rFonts w:ascii="Arial" w:hAnsi="Arial"/>
          <w:b/>
          <w:bCs/>
        </w:rPr>
        <w:tab/>
      </w:r>
      <w:r>
        <w:rPr>
          <w:rFonts w:ascii="Arial" w:hAnsi="Arial"/>
          <w:b/>
          <w:bCs/>
        </w:rPr>
        <w:tab/>
        <w:t>E. NOTA</w:t>
      </w:r>
    </w:p>
    <w:p w14:paraId="23C63819" w14:textId="1C793936" w:rsidR="00231891" w:rsidRDefault="00231891">
      <w:pPr>
        <w:pStyle w:val="Body"/>
        <w:rPr>
          <w:rFonts w:ascii="Arial" w:eastAsia="Arial" w:hAnsi="Arial" w:cs="Arial"/>
          <w:b/>
          <w:bCs/>
        </w:rPr>
      </w:pPr>
    </w:p>
    <w:p w14:paraId="719491C6" w14:textId="77777777" w:rsidR="00231891" w:rsidRDefault="00231891">
      <w:pPr>
        <w:pStyle w:val="Body"/>
        <w:rPr>
          <w:rFonts w:ascii="Arial" w:eastAsia="Arial" w:hAnsi="Arial" w:cs="Arial"/>
          <w:b/>
          <w:bCs/>
        </w:rPr>
      </w:pPr>
    </w:p>
    <w:p w14:paraId="0723DAED" w14:textId="77777777" w:rsidR="007C0A42" w:rsidRDefault="007C0A42">
      <w:pPr>
        <w:pStyle w:val="Body"/>
        <w:rPr>
          <w:rFonts w:ascii="Arial" w:eastAsia="Arial" w:hAnsi="Arial" w:cs="Arial"/>
        </w:rPr>
      </w:pPr>
    </w:p>
    <w:p w14:paraId="0723DAEE" w14:textId="77777777" w:rsidR="007C0A42" w:rsidRDefault="00231891">
      <w:pPr>
        <w:pStyle w:val="Body"/>
        <w:rPr>
          <w:rFonts w:ascii="Arial" w:eastAsia="Arial" w:hAnsi="Arial" w:cs="Arial"/>
        </w:rPr>
      </w:pPr>
      <w:r>
        <w:rPr>
          <w:rFonts w:ascii="Arial" w:hAnsi="Arial"/>
        </w:rPr>
        <w:t xml:space="preserve">28. A rock on a Roman catapult is launched through the air. Filippo calculates that the trajectory of the rock is in the shape of a parabola. The monic quadratic passes through the points </w:t>
      </w:r>
      <w:r>
        <w:rPr>
          <w:rFonts w:ascii="Cambria Math" w:hAnsi="Cambria Math"/>
        </w:rPr>
        <w:t>(1,5)</w:t>
      </w:r>
      <w:r>
        <w:rPr>
          <w:rFonts w:ascii="Arial" w:hAnsi="Arial"/>
        </w:rPr>
        <w:t xml:space="preserve"> and </w:t>
      </w:r>
      <w:r>
        <w:rPr>
          <w:rFonts w:ascii="Cambria Math" w:hAnsi="Cambria Math"/>
        </w:rPr>
        <w:t>(2,2)</w:t>
      </w:r>
      <w:r>
        <w:rPr>
          <w:rFonts w:ascii="Arial" w:hAnsi="Arial"/>
        </w:rPr>
        <w:t>. Wh</w:t>
      </w:r>
      <w:r>
        <w:rPr>
          <w:rFonts w:ascii="Arial" w:hAnsi="Arial"/>
        </w:rPr>
        <w:t>at is the sum of the roots of the parabola?</w:t>
      </w:r>
    </w:p>
    <w:p w14:paraId="0723DAEF" w14:textId="77777777" w:rsidR="007C0A42" w:rsidRDefault="007C0A42">
      <w:pPr>
        <w:pStyle w:val="Body"/>
        <w:rPr>
          <w:rFonts w:ascii="Arial" w:eastAsia="Arial" w:hAnsi="Arial" w:cs="Arial"/>
        </w:rPr>
      </w:pPr>
    </w:p>
    <w:p w14:paraId="0723DAF0" w14:textId="61F0C906" w:rsidR="007C0A42" w:rsidRDefault="00231891">
      <w:pPr>
        <w:pStyle w:val="Body"/>
        <w:rPr>
          <w:rFonts w:ascii="Arial" w:hAnsi="Arial"/>
          <w:b/>
          <w:bCs/>
          <w:lang w:val="it-IT"/>
        </w:rPr>
      </w:pPr>
      <w:r>
        <w:rPr>
          <w:rFonts w:ascii="Arial" w:hAnsi="Arial"/>
          <w:b/>
          <w:bCs/>
          <w:lang w:val="it-IT"/>
        </w:rPr>
        <w:t xml:space="preserve">A. 6 </w:t>
      </w:r>
      <w:r>
        <w:rPr>
          <w:rFonts w:ascii="Arial" w:hAnsi="Arial"/>
          <w:b/>
          <w:bCs/>
          <w:lang w:val="it-IT"/>
        </w:rPr>
        <w:tab/>
      </w:r>
      <w:r>
        <w:rPr>
          <w:rFonts w:ascii="Arial" w:hAnsi="Arial"/>
          <w:b/>
          <w:bCs/>
          <w:lang w:val="it-IT"/>
        </w:rPr>
        <w:tab/>
        <w:t>B. 9</w:t>
      </w:r>
      <w:r>
        <w:rPr>
          <w:rFonts w:ascii="Arial" w:hAnsi="Arial"/>
          <w:b/>
          <w:bCs/>
          <w:lang w:val="it-IT"/>
        </w:rPr>
        <w:tab/>
      </w:r>
      <w:r>
        <w:rPr>
          <w:rFonts w:ascii="Arial" w:hAnsi="Arial"/>
          <w:b/>
          <w:bCs/>
          <w:lang w:val="it-IT"/>
        </w:rPr>
        <w:tab/>
        <w:t>C. 10</w:t>
      </w:r>
      <w:r>
        <w:rPr>
          <w:rFonts w:ascii="Arial" w:hAnsi="Arial"/>
          <w:b/>
          <w:bCs/>
          <w:lang w:val="it-IT"/>
        </w:rPr>
        <w:tab/>
      </w:r>
      <w:r>
        <w:rPr>
          <w:rFonts w:ascii="Arial" w:hAnsi="Arial"/>
          <w:b/>
          <w:bCs/>
          <w:lang w:val="it-IT"/>
        </w:rPr>
        <w:tab/>
        <w:t>D. 16</w:t>
      </w:r>
      <w:r>
        <w:rPr>
          <w:rFonts w:ascii="Arial" w:hAnsi="Arial"/>
          <w:b/>
          <w:bCs/>
          <w:lang w:val="it-IT"/>
        </w:rPr>
        <w:tab/>
      </w:r>
      <w:r>
        <w:rPr>
          <w:rFonts w:ascii="Arial" w:hAnsi="Arial"/>
          <w:b/>
          <w:bCs/>
          <w:lang w:val="it-IT"/>
        </w:rPr>
        <w:tab/>
        <w:t>E. NOTA</w:t>
      </w:r>
    </w:p>
    <w:p w14:paraId="6D5CE370" w14:textId="4D0F2F05" w:rsidR="00231891" w:rsidRDefault="00231891">
      <w:pPr>
        <w:pStyle w:val="Body"/>
        <w:rPr>
          <w:rFonts w:ascii="Arial" w:eastAsia="Arial" w:hAnsi="Arial" w:cs="Arial"/>
          <w:b/>
          <w:bCs/>
        </w:rPr>
      </w:pPr>
    </w:p>
    <w:p w14:paraId="5A8BBA97" w14:textId="77777777" w:rsidR="00231891" w:rsidRDefault="00231891">
      <w:pPr>
        <w:pStyle w:val="Body"/>
        <w:rPr>
          <w:rFonts w:ascii="Arial" w:eastAsia="Arial" w:hAnsi="Arial" w:cs="Arial"/>
          <w:b/>
          <w:bCs/>
        </w:rPr>
      </w:pPr>
    </w:p>
    <w:p w14:paraId="0723DAF1" w14:textId="77777777" w:rsidR="007C0A42" w:rsidRDefault="007C0A42">
      <w:pPr>
        <w:pStyle w:val="Body"/>
        <w:rPr>
          <w:rFonts w:ascii="Arial" w:eastAsia="Arial" w:hAnsi="Arial" w:cs="Arial"/>
        </w:rPr>
      </w:pPr>
    </w:p>
    <w:p w14:paraId="0723DAF2" w14:textId="77777777" w:rsidR="007C0A42" w:rsidRDefault="00231891">
      <w:pPr>
        <w:pStyle w:val="Body"/>
        <w:rPr>
          <w:rFonts w:ascii="Arial" w:eastAsia="Arial" w:hAnsi="Arial" w:cs="Arial"/>
        </w:rPr>
      </w:pPr>
      <w:r>
        <w:rPr>
          <w:rFonts w:ascii="Arial" w:hAnsi="Arial"/>
        </w:rPr>
        <w:t>29. While Bryan and Nathan are visiting St. Peter</w:t>
      </w:r>
      <w:r>
        <w:rPr>
          <w:rFonts w:ascii="Arial" w:hAnsi="Arial"/>
        </w:rPr>
        <w:t>’</w:t>
      </w:r>
      <w:r>
        <w:rPr>
          <w:rFonts w:ascii="Arial" w:hAnsi="Arial"/>
        </w:rPr>
        <w:t xml:space="preserve">s Basilica, they get bored and decide to calculate the inner surface area of the dome that has been painted. The dome in St. </w:t>
      </w:r>
      <w:r>
        <w:rPr>
          <w:rFonts w:ascii="Arial" w:hAnsi="Arial"/>
        </w:rPr>
        <w:t>Peter</w:t>
      </w:r>
      <w:r>
        <w:rPr>
          <w:rFonts w:ascii="Arial" w:hAnsi="Arial"/>
        </w:rPr>
        <w:t>’</w:t>
      </w:r>
      <w:r>
        <w:rPr>
          <w:rFonts w:ascii="Arial" w:hAnsi="Arial"/>
        </w:rPr>
        <w:t xml:space="preserve">s Basilica has an inner radius of 41 meters. It contains 16 windows, which have dimensions of 2 m x 3 m. What is the inner painted surface area of the dome (minus the windows)? Assume the dome is a perfect hemisphere while windows are perfectly flat </w:t>
      </w:r>
      <w:r>
        <w:rPr>
          <w:rFonts w:ascii="Arial" w:hAnsi="Arial"/>
        </w:rPr>
        <w:t>rectangles.</w:t>
      </w:r>
    </w:p>
    <w:p w14:paraId="0723DAF3" w14:textId="77777777" w:rsidR="007C0A42" w:rsidRDefault="007C0A42">
      <w:pPr>
        <w:pStyle w:val="Body"/>
        <w:rPr>
          <w:rFonts w:ascii="Arial" w:eastAsia="Arial" w:hAnsi="Arial" w:cs="Arial"/>
          <w:b/>
          <w:bCs/>
        </w:rPr>
      </w:pPr>
    </w:p>
    <w:p w14:paraId="0723DAF4" w14:textId="38B0567D" w:rsidR="007C0A42" w:rsidRDefault="00231891">
      <w:pPr>
        <w:pStyle w:val="Body"/>
        <w:rPr>
          <w:rFonts w:ascii="Arial" w:hAnsi="Arial"/>
          <w:b/>
          <w:bCs/>
          <w:lang w:val="de-DE"/>
        </w:rPr>
      </w:pPr>
      <w:r>
        <w:rPr>
          <w:rFonts w:ascii="Arial" w:hAnsi="Arial"/>
          <w:b/>
          <w:bCs/>
        </w:rPr>
        <w:t xml:space="preserve">A. </w:t>
      </w:r>
      <m:oMath>
        <m:r>
          <m:rPr>
            <m:sty m:val="bi"/>
          </m:rPr>
          <w:rPr>
            <w:rFonts w:ascii="Cambria Math" w:hAnsi="Cambria Math"/>
            <w:sz w:val="30"/>
            <w:szCs w:val="30"/>
          </w:rPr>
          <m:t>π</m:t>
        </m:r>
        <m:r>
          <w:rPr>
            <w:rFonts w:ascii="Cambria Math" w:hAnsi="Cambria Math"/>
            <w:sz w:val="30"/>
            <w:szCs w:val="30"/>
          </w:rPr>
          <m:t>–6</m:t>
        </m:r>
      </m:oMath>
      <w:r>
        <w:rPr>
          <w:rFonts w:ascii="Arial" w:hAnsi="Arial"/>
          <w:b/>
          <w:bCs/>
        </w:rPr>
        <w:t xml:space="preserve"> m</w:t>
      </w:r>
      <w:r>
        <w:rPr>
          <w:rFonts w:ascii="Arial" w:hAnsi="Arial"/>
          <w:b/>
          <w:bCs/>
          <w:vertAlign w:val="superscript"/>
        </w:rPr>
        <w:t>2</w:t>
      </w:r>
      <w:r>
        <w:rPr>
          <w:rFonts w:ascii="Arial" w:eastAsia="Arial" w:hAnsi="Arial" w:cs="Arial"/>
          <w:b/>
          <w:bCs/>
        </w:rPr>
        <w:tab/>
        <w:t xml:space="preserve">B. </w:t>
      </w:r>
      <m:oMath>
        <m:r>
          <m:rPr>
            <m:sty m:val="bi"/>
          </m:rPr>
          <w:rPr>
            <w:rFonts w:ascii="Cambria Math" w:hAnsi="Cambria Math"/>
            <w:sz w:val="29"/>
            <w:szCs w:val="29"/>
          </w:rPr>
          <m:t>π</m:t>
        </m:r>
        <m:r>
          <w:rPr>
            <w:rFonts w:ascii="Cambria Math" w:hAnsi="Cambria Math"/>
            <w:sz w:val="29"/>
            <w:szCs w:val="29"/>
          </w:rPr>
          <m:t>–96</m:t>
        </m:r>
      </m:oMath>
      <w:r>
        <w:rPr>
          <w:rFonts w:ascii="Arial" w:hAnsi="Arial"/>
          <w:b/>
          <w:bCs/>
        </w:rPr>
        <w:t xml:space="preserve"> m</w:t>
      </w:r>
      <w:r>
        <w:rPr>
          <w:rFonts w:ascii="Arial" w:hAnsi="Arial"/>
          <w:b/>
          <w:bCs/>
          <w:vertAlign w:val="superscript"/>
        </w:rPr>
        <w:t>2</w:t>
      </w:r>
      <w:r>
        <w:rPr>
          <w:rFonts w:ascii="Arial" w:eastAsia="Arial" w:hAnsi="Arial" w:cs="Arial"/>
          <w:b/>
          <w:bCs/>
          <w:lang w:val="it-IT"/>
        </w:rPr>
        <w:tab/>
        <w:t xml:space="preserve">C. </w:t>
      </w:r>
      <m:oMath>
        <m:r>
          <m:rPr>
            <m:sty m:val="bi"/>
          </m:rPr>
          <w:rPr>
            <w:rFonts w:ascii="Cambria Math" w:hAnsi="Cambria Math"/>
            <w:sz w:val="30"/>
            <w:szCs w:val="30"/>
          </w:rPr>
          <m:t>π</m:t>
        </m:r>
        <m:r>
          <w:rPr>
            <w:rFonts w:ascii="Cambria Math" w:hAnsi="Cambria Math"/>
            <w:sz w:val="30"/>
            <w:szCs w:val="30"/>
          </w:rPr>
          <m:t>–6</m:t>
        </m:r>
      </m:oMath>
      <w:r>
        <w:rPr>
          <w:rFonts w:ascii="Arial" w:hAnsi="Arial"/>
          <w:b/>
          <w:bCs/>
        </w:rPr>
        <w:t xml:space="preserve"> m</w:t>
      </w:r>
      <w:r>
        <w:rPr>
          <w:rFonts w:ascii="Arial" w:hAnsi="Arial"/>
          <w:b/>
          <w:bCs/>
          <w:vertAlign w:val="superscript"/>
        </w:rPr>
        <w:t xml:space="preserve">2      </w:t>
      </w:r>
      <w:r>
        <w:rPr>
          <w:rFonts w:ascii="Arial" w:hAnsi="Arial"/>
          <w:b/>
          <w:bCs/>
        </w:rPr>
        <w:t xml:space="preserve">D. </w:t>
      </w:r>
      <m:oMath>
        <m:r>
          <m:rPr>
            <m:sty m:val="bi"/>
          </m:rPr>
          <w:rPr>
            <w:rFonts w:ascii="Cambria Math" w:hAnsi="Cambria Math"/>
            <w:sz w:val="29"/>
            <w:szCs w:val="29"/>
          </w:rPr>
          <m:t>π</m:t>
        </m:r>
        <m:r>
          <w:rPr>
            <w:rFonts w:ascii="Cambria Math" w:hAnsi="Cambria Math"/>
            <w:sz w:val="29"/>
            <w:szCs w:val="29"/>
          </w:rPr>
          <m:t>–96</m:t>
        </m:r>
      </m:oMath>
      <w:r>
        <w:rPr>
          <w:rFonts w:ascii="Arial" w:hAnsi="Arial"/>
          <w:b/>
          <w:bCs/>
        </w:rPr>
        <w:t xml:space="preserve"> m</w:t>
      </w:r>
      <w:r>
        <w:rPr>
          <w:rFonts w:ascii="Arial" w:hAnsi="Arial"/>
          <w:b/>
          <w:bCs/>
          <w:vertAlign w:val="superscript"/>
        </w:rPr>
        <w:t>2</w:t>
      </w:r>
      <w:r>
        <w:rPr>
          <w:rFonts w:ascii="Arial" w:hAnsi="Arial"/>
          <w:b/>
          <w:bCs/>
          <w:lang w:val="de-DE"/>
        </w:rPr>
        <w:t xml:space="preserve">    E. NOTA</w:t>
      </w:r>
    </w:p>
    <w:p w14:paraId="5FF2C922" w14:textId="4B77107A" w:rsidR="00231891" w:rsidRDefault="00231891">
      <w:pPr>
        <w:pStyle w:val="Body"/>
        <w:rPr>
          <w:rFonts w:ascii="Arial" w:eastAsia="Arial" w:hAnsi="Arial" w:cs="Arial"/>
          <w:b/>
          <w:bCs/>
        </w:rPr>
      </w:pPr>
    </w:p>
    <w:p w14:paraId="31C00185" w14:textId="77777777" w:rsidR="00231891" w:rsidRDefault="00231891">
      <w:pPr>
        <w:pStyle w:val="Body"/>
        <w:rPr>
          <w:rFonts w:ascii="Arial" w:eastAsia="Arial" w:hAnsi="Arial" w:cs="Arial"/>
          <w:b/>
          <w:bCs/>
        </w:rPr>
      </w:pPr>
    </w:p>
    <w:p w14:paraId="0723DAF5" w14:textId="77777777" w:rsidR="007C0A42" w:rsidRDefault="007C0A42">
      <w:pPr>
        <w:pStyle w:val="ListParagraph"/>
        <w:rPr>
          <w:rFonts w:ascii="Arial" w:eastAsia="Arial" w:hAnsi="Arial" w:cs="Arial"/>
        </w:rPr>
      </w:pPr>
    </w:p>
    <w:p w14:paraId="15EE6F63" w14:textId="77777777" w:rsidR="00231891" w:rsidRDefault="00231891">
      <w:pPr>
        <w:rPr>
          <w:rFonts w:ascii="Arial" w:hAnsi="Arial" w:cs="Arial Unicode MS"/>
          <w:color w:val="000000"/>
          <w:u w:color="000000"/>
          <w14:textOutline w14:w="0" w14:cap="flat" w14:cmpd="sng" w14:algn="ctr">
            <w14:noFill/>
            <w14:prstDash w14:val="solid"/>
            <w14:bevel/>
          </w14:textOutline>
        </w:rPr>
      </w:pPr>
      <w:r>
        <w:rPr>
          <w:rFonts w:ascii="Arial" w:hAnsi="Arial"/>
        </w:rPr>
        <w:br w:type="page"/>
      </w:r>
    </w:p>
    <w:p w14:paraId="0723DAF6" w14:textId="72BB490D" w:rsidR="007C0A42" w:rsidRDefault="00231891">
      <w:pPr>
        <w:pStyle w:val="Body"/>
        <w:rPr>
          <w:rFonts w:ascii="Arial" w:eastAsia="Arial" w:hAnsi="Arial" w:cs="Arial"/>
        </w:rPr>
      </w:pPr>
      <w:r>
        <w:rPr>
          <w:rFonts w:ascii="Arial" w:hAnsi="Arial"/>
        </w:rPr>
        <w:t>30. Being a clumsy person, Kaitlyn tips over a piece of pottery and it shatters. One of the pieces of the pottery is in the shape of a regular hexagon with side length 6. If an equilateral triangle has the same area as the hexagon, what is the sum of the p</w:t>
      </w:r>
      <w:r>
        <w:rPr>
          <w:rFonts w:ascii="Arial" w:hAnsi="Arial"/>
        </w:rPr>
        <w:t xml:space="preserve">erimeters of the triangle and the hexagon? </w:t>
      </w:r>
    </w:p>
    <w:p w14:paraId="0723DAF7" w14:textId="77777777" w:rsidR="007C0A42" w:rsidRDefault="007C0A42">
      <w:pPr>
        <w:pStyle w:val="Body"/>
        <w:rPr>
          <w:rFonts w:ascii="Arial" w:eastAsia="Arial" w:hAnsi="Arial" w:cs="Arial"/>
          <w:b/>
          <w:bCs/>
        </w:rPr>
      </w:pPr>
    </w:p>
    <w:p w14:paraId="0723DAF8" w14:textId="77777777" w:rsidR="007C0A42" w:rsidRDefault="00231891">
      <w:pPr>
        <w:pStyle w:val="Body"/>
      </w:pPr>
      <w:r>
        <w:rPr>
          <w:rFonts w:ascii="Arial" w:hAnsi="Arial"/>
          <w:b/>
          <w:bCs/>
        </w:rPr>
        <w:t>A.</w:t>
      </w:r>
      <m:oMath>
        <m:r>
          <w:rPr>
            <w:rFonts w:ascii="Cambria Math" w:hAnsi="Cambria Math"/>
            <w:sz w:val="30"/>
            <w:szCs w:val="30"/>
          </w:rPr>
          <m:t>20+10</m:t>
        </m:r>
        <m:rad>
          <m:radPr>
            <m:degHide m:val="1"/>
            <m:ctrlPr>
              <w:rPr>
                <w:rFonts w:ascii="Cambria Math" w:hAnsi="Cambria Math"/>
                <w:i/>
                <w:sz w:val="30"/>
                <w:szCs w:val="30"/>
              </w:rPr>
            </m:ctrlPr>
          </m:radPr>
          <m:deg/>
          <m:e>
            <m:r>
              <w:rPr>
                <w:rFonts w:ascii="Cambria Math" w:hAnsi="Cambria Math"/>
                <w:sz w:val="30"/>
                <w:szCs w:val="30"/>
              </w:rPr>
              <m:t>6</m:t>
            </m:r>
          </m:e>
        </m:rad>
      </m:oMath>
      <w:r>
        <w:rPr>
          <w:rFonts w:ascii="Arial" w:eastAsia="Arial" w:hAnsi="Arial" w:cs="Arial"/>
          <w:b/>
          <w:bCs/>
        </w:rPr>
        <w:tab/>
        <w:t>B.</w:t>
      </w:r>
      <m:oMath>
        <m:r>
          <w:rPr>
            <w:rFonts w:ascii="Cambria Math" w:hAnsi="Cambria Math"/>
            <w:sz w:val="30"/>
            <w:szCs w:val="30"/>
          </w:rPr>
          <m:t>25+10</m:t>
        </m:r>
        <m:rad>
          <m:radPr>
            <m:degHide m:val="1"/>
            <m:ctrlPr>
              <w:rPr>
                <w:rFonts w:ascii="Cambria Math" w:hAnsi="Cambria Math"/>
                <w:i/>
                <w:sz w:val="30"/>
                <w:szCs w:val="30"/>
              </w:rPr>
            </m:ctrlPr>
          </m:radPr>
          <m:deg/>
          <m:e>
            <m:r>
              <w:rPr>
                <w:rFonts w:ascii="Cambria Math" w:hAnsi="Cambria Math"/>
                <w:sz w:val="30"/>
                <w:szCs w:val="30"/>
              </w:rPr>
              <m:t>6</m:t>
            </m:r>
          </m:e>
        </m:rad>
      </m:oMath>
      <w:r>
        <w:rPr>
          <w:rFonts w:ascii="Arial" w:eastAsia="Arial" w:hAnsi="Arial" w:cs="Arial"/>
          <w:b/>
          <w:bCs/>
          <w:lang w:val="it-IT"/>
        </w:rPr>
        <w:tab/>
        <w:t xml:space="preserve">C. </w:t>
      </w:r>
      <m:oMath>
        <m:r>
          <w:rPr>
            <w:rFonts w:ascii="Cambria Math" w:hAnsi="Cambria Math"/>
            <w:sz w:val="29"/>
            <w:szCs w:val="29"/>
          </w:rPr>
          <m:t>35+12</m:t>
        </m:r>
        <m:rad>
          <m:radPr>
            <m:degHide m:val="1"/>
            <m:ctrlPr>
              <w:rPr>
                <w:rFonts w:ascii="Cambria Math" w:hAnsi="Cambria Math"/>
                <w:i/>
                <w:sz w:val="29"/>
                <w:szCs w:val="29"/>
              </w:rPr>
            </m:ctrlPr>
          </m:radPr>
          <m:deg/>
          <m:e>
            <m:r>
              <w:rPr>
                <w:rFonts w:ascii="Cambria Math" w:hAnsi="Cambria Math"/>
                <w:sz w:val="29"/>
                <w:szCs w:val="29"/>
              </w:rPr>
              <m:t>6</m:t>
            </m:r>
          </m:e>
        </m:rad>
      </m:oMath>
      <w:r>
        <w:rPr>
          <w:rFonts w:ascii="Arial" w:eastAsia="Arial" w:hAnsi="Arial" w:cs="Arial"/>
          <w:b/>
          <w:bCs/>
        </w:rPr>
        <w:tab/>
        <w:t xml:space="preserve">D. </w:t>
      </w:r>
      <m:oMath>
        <m:r>
          <w:rPr>
            <w:rFonts w:ascii="Cambria Math" w:hAnsi="Cambria Math"/>
            <w:sz w:val="29"/>
            <w:szCs w:val="29"/>
          </w:rPr>
          <m:t>36+18</m:t>
        </m:r>
        <m:rad>
          <m:radPr>
            <m:degHide m:val="1"/>
            <m:ctrlPr>
              <w:rPr>
                <w:rFonts w:ascii="Cambria Math" w:hAnsi="Cambria Math"/>
                <w:i/>
                <w:sz w:val="29"/>
                <w:szCs w:val="29"/>
              </w:rPr>
            </m:ctrlPr>
          </m:radPr>
          <m:deg/>
          <m:e>
            <m:r>
              <w:rPr>
                <w:rFonts w:ascii="Cambria Math" w:hAnsi="Cambria Math"/>
                <w:sz w:val="29"/>
                <w:szCs w:val="29"/>
              </w:rPr>
              <m:t>6</m:t>
            </m:r>
          </m:e>
        </m:rad>
      </m:oMath>
      <w:r>
        <w:rPr>
          <w:rFonts w:ascii="Arial" w:eastAsia="Arial" w:hAnsi="Arial" w:cs="Arial"/>
          <w:b/>
          <w:bCs/>
        </w:rPr>
        <w:tab/>
        <w:t>E. NOTA</w:t>
      </w:r>
      <w:bookmarkStart w:id="15" w:name="_GoBack"/>
      <w:bookmarkEnd w:id="15"/>
    </w:p>
    <w:sectPr w:rsidR="007C0A42">
      <w:headerReference w:type="default" r:id="rId8"/>
      <w:footerReference w:type="default" r:id="rId9"/>
      <w:pgSz w:w="12240" w:h="15840"/>
      <w:pgMar w:top="1080" w:right="1080" w:bottom="1080" w:left="108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4" w:author="Bryan Park" w:date="2021-08-23T15:25:00Z" w:initials="">
    <w:p w14:paraId="0723DB11" w14:textId="77777777" w:rsidR="007C0A42" w:rsidRDefault="007C0A42">
      <w:pPr>
        <w:pStyle w:val="Default"/>
      </w:pPr>
    </w:p>
    <w:p w14:paraId="0723DB12" w14:textId="77777777" w:rsidR="007C0A42" w:rsidRDefault="00231891">
      <w:pPr>
        <w:pStyle w:val="Default"/>
      </w:pPr>
      <w:r>
        <w:rPr>
          <w:rFonts w:eastAsia="Arial Unicode MS" w:cs="Arial Unicode MS"/>
        </w:rPr>
        <w:t>Add the letters to the diagram (where is ABC) + add "I" in the diagram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723DB1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23DB19" w14:textId="77777777" w:rsidR="00000000" w:rsidRDefault="00231891">
      <w:r>
        <w:separator/>
      </w:r>
    </w:p>
  </w:endnote>
  <w:endnote w:type="continuationSeparator" w:id="0">
    <w:p w14:paraId="0723DB1B" w14:textId="77777777" w:rsidR="00000000" w:rsidRDefault="00231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Times New Roman"/>
    <w:charset w:val="00"/>
    <w:family w:val="roman"/>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23DB14" w14:textId="77777777" w:rsidR="007C0A42" w:rsidRDefault="007C0A42">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23DB15" w14:textId="77777777" w:rsidR="00000000" w:rsidRDefault="00231891">
      <w:r>
        <w:separator/>
      </w:r>
    </w:p>
  </w:footnote>
  <w:footnote w:type="continuationSeparator" w:id="0">
    <w:p w14:paraId="0723DB17" w14:textId="77777777" w:rsidR="00000000" w:rsidRDefault="002318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23DB13" w14:textId="77777777" w:rsidR="007C0A42" w:rsidRDefault="007C0A42">
    <w:pPr>
      <w:pStyle w:val="HeaderFooter"/>
    </w:pP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enyon, Jason">
    <w15:presenceInfo w15:providerId="AD" w15:userId="S-1-5-21-1417001333-1614895754-725345543-4416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A42"/>
    <w:rsid w:val="00231891"/>
    <w:rsid w:val="007C0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3DA59"/>
  <w15:docId w15:val="{6B33E03D-5106-4123-B16D-CA6AEA0F3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Calibri" w:hAnsi="Calibri" w:cs="Arial Unicode MS"/>
      <w:color w:val="000000"/>
      <w:sz w:val="24"/>
      <w:szCs w:val="24"/>
      <w:u w:color="000000"/>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ListParagraph">
    <w:name w:val="List Paragraph"/>
    <w:pPr>
      <w:ind w:left="720"/>
    </w:pPr>
    <w:rPr>
      <w:rFonts w:ascii="Calibri" w:eastAsia="Calibri" w:hAnsi="Calibri" w:cs="Calibri"/>
      <w:color w:val="000000"/>
      <w:sz w:val="24"/>
      <w:szCs w:val="24"/>
      <w:u w:color="00000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3189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189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1709</Words>
  <Characters>9747</Characters>
  <Application>Microsoft Office Word</Application>
  <DocSecurity>0</DocSecurity>
  <Lines>81</Lines>
  <Paragraphs>22</Paragraphs>
  <ScaleCrop>false</ScaleCrop>
  <Company>Leon County Schools</Company>
  <LinksUpToDate>false</LinksUpToDate>
  <CharactersWithSpaces>11434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Kenyon, Jason</cp:lastModifiedBy>
  <cp:revision>2</cp:revision>
  <dcterms:created xsi:type="dcterms:W3CDTF">2021-12-02T14:40:00Z</dcterms:created>
  <dcterms:modified xsi:type="dcterms:W3CDTF">2021-12-02T14:46:00Z</dcterms:modified>
</cp:coreProperties>
</file>