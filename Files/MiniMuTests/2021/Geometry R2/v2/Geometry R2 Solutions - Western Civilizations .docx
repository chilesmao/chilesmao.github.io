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67B53" w14:textId="77777777" w:rsidR="00743BC7" w:rsidRDefault="004844CE">
      <w:pPr>
        <w:pStyle w:val="Body"/>
        <w:rPr>
          <w:rFonts w:ascii="Arial" w:eastAsia="Arial" w:hAnsi="Arial" w:cs="Arial"/>
        </w:rPr>
      </w:pPr>
      <w:r>
        <w:rPr>
          <w:rFonts w:ascii="Arial" w:hAnsi="Arial"/>
          <w:b/>
          <w:bCs/>
        </w:rPr>
        <w:t>1. (A)</w:t>
      </w:r>
      <w:r>
        <w:rPr>
          <w:rFonts w:ascii="Arial" w:hAnsi="Arial"/>
          <w:lang w:val="en-US"/>
        </w:rPr>
        <w:t xml:space="preserve"> The area of a circle can be found by the </w:t>
      </w:r>
      <w:proofErr w:type="gramStart"/>
      <w:r>
        <w:rPr>
          <w:rFonts w:ascii="Arial" w:hAnsi="Arial"/>
          <w:lang w:val="en-US"/>
        </w:rPr>
        <w:t>formula  So</w:t>
      </w:r>
      <w:proofErr w:type="gramEnd"/>
      <w:r>
        <w:rPr>
          <w:rFonts w:ascii="Arial" w:hAnsi="Arial"/>
          <w:lang w:val="en-US"/>
        </w:rPr>
        <w:t xml:space="preserve"> the area of a circle with radius 3 inches is </w:t>
      </w:r>
      <m:oMath>
        <m:r>
          <w:rPr>
            <w:rFonts w:ascii="Cambria Math" w:hAnsi="Cambria Math"/>
            <w:sz w:val="29"/>
            <w:szCs w:val="29"/>
          </w:rPr>
          <m:t>9</m:t>
        </m:r>
        <m:r>
          <w:rPr>
            <w:rFonts w:ascii="Cambria Math" w:hAnsi="Cambria Math"/>
            <w:sz w:val="29"/>
            <w:szCs w:val="29"/>
          </w:rPr>
          <m:t>π</m:t>
        </m:r>
      </m:oMath>
      <w:r>
        <w:rPr>
          <w:rFonts w:ascii="Arial" w:hAnsi="Arial"/>
          <w:lang w:val="en-US"/>
        </w:rPr>
        <w:t xml:space="preserve">. To find the number of coins, divide 5 dollars by 25 cents to get 20 coins. </w:t>
      </w:r>
      <w:proofErr w:type="gramStart"/>
      <w:r>
        <w:rPr>
          <w:rFonts w:ascii="Arial" w:hAnsi="Arial"/>
          <w:lang w:val="en-US"/>
        </w:rPr>
        <w:t>So</w:t>
      </w:r>
      <w:proofErr w:type="gramEnd"/>
      <w:r>
        <w:rPr>
          <w:rFonts w:ascii="Arial" w:hAnsi="Arial"/>
          <w:lang w:val="en-US"/>
        </w:rPr>
        <w:t xml:space="preserve"> the total area of his coins is </w:t>
      </w:r>
      <m:oMath>
        <m:r>
          <w:rPr>
            <w:rFonts w:ascii="Cambria Math" w:hAnsi="Cambria Math"/>
            <w:sz w:val="28"/>
            <w:szCs w:val="28"/>
          </w:rPr>
          <m:t>20×9</m:t>
        </m:r>
        <m:r>
          <w:rPr>
            <w:rFonts w:ascii="Cambria Math" w:hAnsi="Cambria Math"/>
            <w:sz w:val="28"/>
            <w:szCs w:val="28"/>
          </w:rPr>
          <m:t>π</m:t>
        </m:r>
        <m:r>
          <w:rPr>
            <w:rFonts w:ascii="Cambria Math" w:hAnsi="Cambria Math"/>
            <w:sz w:val="28"/>
            <w:szCs w:val="28"/>
          </w:rPr>
          <m:t>=180</m:t>
        </m:r>
        <m:r>
          <m:rPr>
            <m:sty m:val="bi"/>
          </m:rPr>
          <w:rPr>
            <w:rFonts w:ascii="Cambria Math" w:hAnsi="Cambria Math"/>
            <w:sz w:val="28"/>
            <w:szCs w:val="28"/>
          </w:rPr>
          <m:t>π</m:t>
        </m:r>
      </m:oMath>
      <w:r>
        <w:rPr>
          <w:rFonts w:ascii="Arial" w:hAnsi="Arial"/>
        </w:rPr>
        <w:t xml:space="preserve">. </w:t>
      </w:r>
    </w:p>
    <w:p w14:paraId="4455DFD1" w14:textId="77777777" w:rsidR="00743BC7" w:rsidRDefault="00743BC7">
      <w:pPr>
        <w:pStyle w:val="Body"/>
        <w:rPr>
          <w:rFonts w:ascii="Arial" w:eastAsia="Arial" w:hAnsi="Arial" w:cs="Arial"/>
        </w:rPr>
      </w:pPr>
    </w:p>
    <w:p w14:paraId="2D782566" w14:textId="77777777" w:rsidR="00743BC7" w:rsidRDefault="004844CE">
      <w:pPr>
        <w:pStyle w:val="Body"/>
        <w:rPr>
          <w:rFonts w:ascii="Arial" w:eastAsia="Arial" w:hAnsi="Arial" w:cs="Arial"/>
        </w:rPr>
      </w:pPr>
      <w:r>
        <w:rPr>
          <w:rFonts w:ascii="Arial" w:hAnsi="Arial"/>
          <w:b/>
          <w:bCs/>
        </w:rPr>
        <w:t>2. (B)</w:t>
      </w:r>
      <w:r>
        <w:rPr>
          <w:rFonts w:ascii="Arial" w:hAnsi="Arial"/>
          <w:lang w:val="en-US"/>
        </w:rPr>
        <w:t xml:space="preserve"> The volume per cent of the 25-cent coins is </w:t>
      </w:r>
      <m:oMath>
        <m:f>
          <m:fPr>
            <m:ctrlPr>
              <w:rPr>
                <w:rFonts w:ascii="Cambria Math" w:hAnsi="Cambria Math"/>
                <w:i/>
                <w:sz w:val="29"/>
                <w:szCs w:val="29"/>
              </w:rPr>
            </m:ctrlPr>
          </m:fPr>
          <m:num>
            <m:r>
              <w:rPr>
                <w:rFonts w:ascii="Cambria Math" w:hAnsi="Cambria Math"/>
                <w:sz w:val="29"/>
                <w:szCs w:val="29"/>
              </w:rPr>
              <m:t>9</m:t>
            </m:r>
            <m:r>
              <w:rPr>
                <w:rFonts w:ascii="Cambria Math" w:hAnsi="Cambria Math"/>
                <w:sz w:val="29"/>
                <w:szCs w:val="29"/>
              </w:rPr>
              <m:t>π</m:t>
            </m:r>
          </m:num>
          <m:den>
            <m:r>
              <w:rPr>
                <w:rFonts w:ascii="Cambria Math" w:hAnsi="Cambria Math"/>
                <w:sz w:val="29"/>
                <w:szCs w:val="29"/>
              </w:rPr>
              <m:t>100</m:t>
            </m:r>
          </m:den>
        </m:f>
      </m:oMath>
      <w:r>
        <w:rPr>
          <w:rFonts w:ascii="Arial" w:hAnsi="Arial"/>
          <w:lang w:val="en-US"/>
        </w:rPr>
        <w:t xml:space="preserve"> , while that of the 10-cent coins is </w:t>
      </w:r>
      <m:oMath>
        <m:f>
          <m:fPr>
            <m:ctrlPr>
              <w:rPr>
                <w:rFonts w:ascii="Cambria Math" w:hAnsi="Cambria Math"/>
                <w:i/>
                <w:sz w:val="29"/>
                <w:szCs w:val="29"/>
              </w:rPr>
            </m:ctrlPr>
          </m:fPr>
          <m:num>
            <m:r>
              <w:rPr>
                <w:rFonts w:ascii="Cambria Math" w:hAnsi="Cambria Math"/>
                <w:sz w:val="29"/>
                <w:szCs w:val="29"/>
              </w:rPr>
              <m:t>π</m:t>
            </m:r>
          </m:num>
          <m:den>
            <m:r>
              <w:rPr>
                <w:rFonts w:ascii="Cambria Math" w:hAnsi="Cambria Math"/>
                <w:sz w:val="29"/>
                <w:szCs w:val="29"/>
              </w:rPr>
              <m:t>10</m:t>
            </m:r>
          </m:den>
        </m:f>
      </m:oMath>
      <w:r>
        <w:rPr>
          <w:rFonts w:ascii="Arial" w:hAnsi="Arial"/>
          <w:lang w:val="en-US"/>
        </w:rPr>
        <w:t xml:space="preserve"> , which is greater, so we nee</w:t>
      </w:r>
      <w:r>
        <w:rPr>
          <w:rFonts w:ascii="Arial" w:hAnsi="Arial"/>
          <w:lang w:val="en-US"/>
        </w:rPr>
        <w:t xml:space="preserve">d as many 10-cent coins as possible. This means that there will be 32 10-cent coins and 1 25-cent coin, so the total volume is </w:t>
      </w:r>
      <m:oMath>
        <m:r>
          <w:rPr>
            <w:rFonts w:ascii="Cambria Math" w:hAnsi="Cambria Math"/>
            <w:sz w:val="29"/>
            <w:szCs w:val="29"/>
          </w:rPr>
          <m:t>32</m:t>
        </m:r>
        <m:r>
          <w:rPr>
            <w:rFonts w:ascii="Cambria Math" w:hAnsi="Cambria Math"/>
            <w:sz w:val="29"/>
            <w:szCs w:val="29"/>
          </w:rPr>
          <m:t>π</m:t>
        </m:r>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9</m:t>
            </m:r>
            <m:r>
              <w:rPr>
                <w:rFonts w:ascii="Cambria Math" w:hAnsi="Cambria Math"/>
                <w:sz w:val="29"/>
                <w:szCs w:val="29"/>
              </w:rPr>
              <m:t>π</m:t>
            </m:r>
          </m:num>
          <m:den>
            <m:r>
              <w:rPr>
                <w:rFonts w:ascii="Cambria Math" w:hAnsi="Cambria Math"/>
                <w:sz w:val="29"/>
                <w:szCs w:val="29"/>
              </w:rPr>
              <m:t>4</m:t>
            </m:r>
          </m:den>
        </m:f>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137</m:t>
            </m:r>
            <m:r>
              <m:rPr>
                <m:sty m:val="bi"/>
              </m:rPr>
              <w:rPr>
                <w:rFonts w:ascii="Cambria Math" w:hAnsi="Cambria Math"/>
                <w:sz w:val="29"/>
                <w:szCs w:val="29"/>
              </w:rPr>
              <m:t>π</m:t>
            </m:r>
          </m:num>
          <m:den>
            <m:r>
              <w:rPr>
                <w:rFonts w:ascii="Cambria Math" w:hAnsi="Cambria Math"/>
                <w:sz w:val="29"/>
                <w:szCs w:val="29"/>
              </w:rPr>
              <m:t>4</m:t>
            </m:r>
          </m:den>
        </m:f>
      </m:oMath>
    </w:p>
    <w:p w14:paraId="753F970A" w14:textId="77777777" w:rsidR="00743BC7" w:rsidRDefault="00743BC7">
      <w:pPr>
        <w:pStyle w:val="Body"/>
        <w:rPr>
          <w:rFonts w:ascii="Arial" w:eastAsia="Arial" w:hAnsi="Arial" w:cs="Arial"/>
        </w:rPr>
      </w:pPr>
    </w:p>
    <w:p w14:paraId="2392446F" w14:textId="77777777" w:rsidR="00743BC7" w:rsidRDefault="004844CE">
      <w:pPr>
        <w:pStyle w:val="Body"/>
        <w:rPr>
          <w:rFonts w:ascii="Arial" w:eastAsia="Arial" w:hAnsi="Arial" w:cs="Arial"/>
          <w:b/>
          <w:bCs/>
          <w:vertAlign w:val="superscript"/>
        </w:rPr>
      </w:pPr>
      <w:r>
        <w:rPr>
          <w:rFonts w:ascii="Arial" w:hAnsi="Arial"/>
          <w:b/>
          <w:bCs/>
          <w:lang w:val="pt-PT"/>
        </w:rPr>
        <w:t>3. (C)</w:t>
      </w:r>
      <w:r>
        <w:rPr>
          <w:rFonts w:ascii="Arial" w:hAnsi="Arial"/>
          <w:lang w:val="en-US"/>
        </w:rPr>
        <w:t xml:space="preserve"> If the diameter is 6 feet, the radius must be 3 feet. Using Area = </w:t>
      </w:r>
      <m:oMath>
        <m:r>
          <w:rPr>
            <w:rFonts w:ascii="Cambria Math" w:hAnsi="Cambria Math"/>
            <w:sz w:val="28"/>
            <w:szCs w:val="28"/>
          </w:rPr>
          <m:t>π</m:t>
        </m:r>
        <m:sSup>
          <m:sSupPr>
            <m:ctrlPr>
              <w:rPr>
                <w:rFonts w:ascii="Cambria Math" w:hAnsi="Cambria Math"/>
              </w:rPr>
            </m:ctrlPr>
          </m:sSupPr>
          <m:e>
            <m:r>
              <w:rPr>
                <w:rFonts w:ascii="Cambria Math" w:hAnsi="Cambria Math"/>
                <w:sz w:val="28"/>
                <w:szCs w:val="28"/>
              </w:rPr>
              <m:t>r</m:t>
            </m:r>
          </m:e>
          <m:sup>
            <m:r>
              <w:rPr>
                <w:rFonts w:ascii="Cambria Math" w:hAnsi="Cambria Math"/>
                <w:sz w:val="28"/>
                <w:szCs w:val="28"/>
              </w:rPr>
              <m:t>2</m:t>
            </m:r>
          </m:sup>
        </m:sSup>
      </m:oMath>
      <w:r>
        <w:rPr>
          <w:rFonts w:ascii="Arial" w:hAnsi="Arial"/>
          <w:lang w:val="en-US"/>
        </w:rPr>
        <w:t>, the horizontal cross sectional</w:t>
      </w:r>
      <w:r>
        <w:rPr>
          <w:rFonts w:ascii="Arial" w:hAnsi="Arial"/>
          <w:lang w:val="en-US"/>
        </w:rPr>
        <w:t xml:space="preserve"> of one column is 9</w:t>
      </w:r>
      <w:r>
        <w:rPr>
          <w:rFonts w:ascii="Arial" w:hAnsi="Arial"/>
          <w:lang w:val="en-US"/>
        </w:rPr>
        <w:t xml:space="preserve">π </w:t>
      </w:r>
      <w:r>
        <w:rPr>
          <w:rFonts w:ascii="Arial" w:hAnsi="Arial"/>
        </w:rPr>
        <w:t>ft</w:t>
      </w:r>
      <w:r>
        <w:rPr>
          <w:rFonts w:ascii="Arial" w:hAnsi="Arial"/>
          <w:vertAlign w:val="superscript"/>
        </w:rPr>
        <w:t>2</w:t>
      </w:r>
      <w:r>
        <w:rPr>
          <w:rFonts w:ascii="Arial" w:hAnsi="Arial"/>
        </w:rPr>
        <w:t>. 46 x 9</w:t>
      </w:r>
      <w:r>
        <w:rPr>
          <w:rFonts w:ascii="Arial" w:hAnsi="Arial"/>
          <w:lang w:val="en-US"/>
        </w:rPr>
        <w:t xml:space="preserve">π </w:t>
      </w:r>
      <w:r>
        <w:rPr>
          <w:rFonts w:ascii="Arial" w:hAnsi="Arial"/>
        </w:rPr>
        <w:t xml:space="preserve">= </w:t>
      </w:r>
      <w:r>
        <w:rPr>
          <w:rFonts w:ascii="Arial" w:hAnsi="Arial"/>
          <w:b/>
          <w:bCs/>
        </w:rPr>
        <w:t>414</w:t>
      </w:r>
      <w:r>
        <w:rPr>
          <w:rFonts w:ascii="Arial" w:hAnsi="Arial"/>
          <w:b/>
          <w:bCs/>
          <w:lang w:val="en-US"/>
        </w:rPr>
        <w:t xml:space="preserve">π </w:t>
      </w:r>
      <w:r>
        <w:rPr>
          <w:rFonts w:ascii="Arial" w:hAnsi="Arial"/>
          <w:b/>
          <w:bCs/>
        </w:rPr>
        <w:t>ft</w:t>
      </w:r>
      <w:r>
        <w:rPr>
          <w:rFonts w:ascii="Arial" w:hAnsi="Arial"/>
          <w:b/>
          <w:bCs/>
          <w:vertAlign w:val="superscript"/>
        </w:rPr>
        <w:t>2</w:t>
      </w:r>
    </w:p>
    <w:p w14:paraId="3D581C15" w14:textId="77777777" w:rsidR="00743BC7" w:rsidRDefault="00743BC7">
      <w:pPr>
        <w:pStyle w:val="Body"/>
        <w:rPr>
          <w:rFonts w:ascii="Arial" w:eastAsia="Arial" w:hAnsi="Arial" w:cs="Arial"/>
          <w:b/>
          <w:bCs/>
        </w:rPr>
      </w:pPr>
    </w:p>
    <w:p w14:paraId="783A2F96" w14:textId="77777777" w:rsidR="00743BC7" w:rsidRDefault="004844CE">
      <w:pPr>
        <w:pStyle w:val="Body"/>
        <w:rPr>
          <w:rFonts w:ascii="Arial" w:eastAsia="Arial" w:hAnsi="Arial" w:cs="Arial"/>
          <w:b/>
          <w:bCs/>
        </w:rPr>
      </w:pPr>
      <w:r>
        <w:rPr>
          <w:rFonts w:ascii="Arial" w:hAnsi="Arial"/>
          <w:b/>
          <w:bCs/>
        </w:rPr>
        <w:t>4. (D)</w:t>
      </w:r>
      <w:r>
        <w:rPr>
          <w:rFonts w:ascii="Arial" w:hAnsi="Arial"/>
          <w:lang w:val="en-US"/>
        </w:rPr>
        <w:t xml:space="preserve"> Connect the center of the both circles to one endpoint of the chord. Also connect the center of the circles to the tangent point to the smaller circle. This makes a right triangle with hypotenuse 5 and one side 3. The other side is 4 which is half the len</w:t>
      </w:r>
      <w:r>
        <w:rPr>
          <w:rFonts w:ascii="Arial" w:hAnsi="Arial"/>
          <w:lang w:val="en-US"/>
        </w:rPr>
        <w:t xml:space="preserve">gth of the </w:t>
      </w:r>
      <w:proofErr w:type="gramStart"/>
      <w:r>
        <w:rPr>
          <w:rFonts w:ascii="Arial" w:hAnsi="Arial"/>
          <w:lang w:val="en-US"/>
        </w:rPr>
        <w:t>spoke</w:t>
      </w:r>
      <w:proofErr w:type="gramEnd"/>
      <w:r>
        <w:rPr>
          <w:rFonts w:ascii="Arial" w:hAnsi="Arial"/>
          <w:lang w:val="en-US"/>
        </w:rPr>
        <w:t xml:space="preserve"> so the spoke is </w:t>
      </w:r>
      <w:r>
        <w:rPr>
          <w:rFonts w:ascii="Arial" w:hAnsi="Arial"/>
          <w:b/>
          <w:bCs/>
          <w:lang w:val="en-US"/>
        </w:rPr>
        <w:t>8 units</w:t>
      </w:r>
    </w:p>
    <w:p w14:paraId="6B408526" w14:textId="77777777" w:rsidR="00743BC7" w:rsidRDefault="00743BC7">
      <w:pPr>
        <w:pStyle w:val="Body"/>
        <w:rPr>
          <w:rFonts w:ascii="Arial" w:eastAsia="Arial" w:hAnsi="Arial" w:cs="Arial"/>
        </w:rPr>
      </w:pPr>
    </w:p>
    <w:p w14:paraId="25410628" w14:textId="77777777" w:rsidR="00743BC7" w:rsidRDefault="004844CE">
      <w:pPr>
        <w:pStyle w:val="Body"/>
        <w:rPr>
          <w:rFonts w:ascii="Arial" w:eastAsia="Arial" w:hAnsi="Arial" w:cs="Arial"/>
          <w:b/>
          <w:bCs/>
          <w:vertAlign w:val="superscript"/>
        </w:rPr>
      </w:pPr>
      <w:r>
        <w:rPr>
          <w:rFonts w:ascii="Arial" w:hAnsi="Arial"/>
          <w:b/>
          <w:bCs/>
        </w:rPr>
        <w:t>5. (D)</w:t>
      </w:r>
      <w:r>
        <w:rPr>
          <w:rFonts w:ascii="Arial" w:hAnsi="Arial"/>
          <w:lang w:val="en-US"/>
        </w:rPr>
        <w:t xml:space="preserve"> First we convert 3 feet into inches by using the conversion 1 ft = 12 in. So 3ft is 36 in. The outer radius of the globe is 36 in, while the inner radius is 3 in. Subtracting volume using the inner radius fr</w:t>
      </w:r>
      <w:r>
        <w:rPr>
          <w:rFonts w:ascii="Arial" w:hAnsi="Arial"/>
          <w:lang w:val="en-US"/>
        </w:rPr>
        <w:t xml:space="preserve">om volume using the outer radius will give us the volume of material used to construct the globe. Using the formula </w:t>
      </w:r>
      <m:oMath>
        <m:r>
          <w:rPr>
            <w:rFonts w:ascii="Cambria Math" w:hAnsi="Cambria Math"/>
            <w:sz w:val="28"/>
            <w:szCs w:val="28"/>
          </w:rPr>
          <m:t>Volume</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3</m:t>
            </m:r>
          </m:den>
        </m:f>
        <m:r>
          <w:rPr>
            <w:rFonts w:ascii="Cambria Math" w:hAnsi="Cambria Math"/>
            <w:sz w:val="28"/>
            <w:szCs w:val="28"/>
          </w:rPr>
          <m:t>π</m:t>
        </m:r>
        <m:sSup>
          <m:sSupPr>
            <m:ctrlPr>
              <w:rPr>
                <w:rFonts w:ascii="Cambria Math" w:hAnsi="Cambria Math"/>
              </w:rPr>
            </m:ctrlPr>
          </m:sSupPr>
          <m:e>
            <m:r>
              <w:rPr>
                <w:rFonts w:ascii="Cambria Math" w:hAnsi="Cambria Math"/>
                <w:sz w:val="28"/>
                <w:szCs w:val="28"/>
              </w:rPr>
              <m:t>r</m:t>
            </m:r>
          </m:e>
          <m:sup>
            <m:r>
              <w:rPr>
                <w:rFonts w:ascii="Cambria Math" w:hAnsi="Cambria Math"/>
                <w:sz w:val="28"/>
                <w:szCs w:val="28"/>
              </w:rPr>
              <m:t>3</m:t>
            </m:r>
          </m:sup>
        </m:sSup>
      </m:oMath>
      <w:r>
        <w:rPr>
          <w:rFonts w:ascii="Arial" w:hAnsi="Arial"/>
          <w:lang w:val="en-US"/>
        </w:rPr>
        <w:t>, we get 62208</w:t>
      </w:r>
      <w:r>
        <w:rPr>
          <w:rFonts w:ascii="Arial" w:hAnsi="Arial"/>
          <w:lang w:val="en-US"/>
        </w:rPr>
        <w:t xml:space="preserve">π </w:t>
      </w:r>
      <w:r>
        <w:rPr>
          <w:rFonts w:ascii="Arial" w:hAnsi="Arial"/>
        </w:rPr>
        <w:t>- 47916</w:t>
      </w:r>
      <w:r>
        <w:rPr>
          <w:rFonts w:ascii="Arial" w:hAnsi="Arial"/>
          <w:lang w:val="en-US"/>
        </w:rPr>
        <w:t xml:space="preserve">π </w:t>
      </w:r>
      <w:r>
        <w:rPr>
          <w:rFonts w:ascii="Arial" w:hAnsi="Arial"/>
        </w:rPr>
        <w:t xml:space="preserve">= </w:t>
      </w:r>
      <w:r>
        <w:rPr>
          <w:rFonts w:ascii="Arial" w:hAnsi="Arial"/>
          <w:b/>
          <w:bCs/>
        </w:rPr>
        <w:t>14292</w:t>
      </w:r>
      <w:r>
        <w:rPr>
          <w:rFonts w:ascii="Arial" w:hAnsi="Arial"/>
          <w:b/>
          <w:bCs/>
          <w:lang w:val="en-US"/>
        </w:rPr>
        <w:t xml:space="preserve">π </w:t>
      </w:r>
      <w:r>
        <w:rPr>
          <w:rFonts w:ascii="Arial" w:hAnsi="Arial"/>
        </w:rPr>
        <w:t>in</w:t>
      </w:r>
      <w:r>
        <w:rPr>
          <w:rFonts w:ascii="Arial" w:hAnsi="Arial"/>
          <w:b/>
          <w:bCs/>
          <w:vertAlign w:val="superscript"/>
        </w:rPr>
        <w:t>3</w:t>
      </w:r>
    </w:p>
    <w:p w14:paraId="4A95F00B" w14:textId="77777777" w:rsidR="00743BC7" w:rsidRDefault="00743BC7">
      <w:pPr>
        <w:pStyle w:val="Body"/>
        <w:rPr>
          <w:rFonts w:ascii="Arial" w:eastAsia="Arial" w:hAnsi="Arial" w:cs="Arial"/>
          <w:b/>
          <w:bCs/>
          <w:vertAlign w:val="superscript"/>
        </w:rPr>
      </w:pPr>
    </w:p>
    <w:p w14:paraId="7526A2B8" w14:textId="77777777" w:rsidR="00743BC7" w:rsidRDefault="004844CE">
      <w:pPr>
        <w:pStyle w:val="Body"/>
        <w:rPr>
          <w:rFonts w:ascii="Arial" w:eastAsia="Arial" w:hAnsi="Arial" w:cs="Arial"/>
        </w:rPr>
      </w:pPr>
      <w:r>
        <w:rPr>
          <w:rFonts w:ascii="Arial" w:hAnsi="Arial"/>
          <w:b/>
          <w:bCs/>
          <w:lang w:val="pt-PT"/>
        </w:rPr>
        <w:t>6. (C)</w:t>
      </w:r>
      <w:r>
        <w:rPr>
          <w:rFonts w:ascii="Arial" w:hAnsi="Arial"/>
          <w:lang w:val="en-US"/>
        </w:rPr>
        <w:t xml:space="preserve"> Using our answer from the previous question, </w:t>
      </w:r>
      <m:oMath>
        <m:r>
          <w:rPr>
            <w:rFonts w:ascii="Cambria Math" w:hAnsi="Cambria Math"/>
            <w:sz w:val="30"/>
            <w:szCs w:val="30"/>
          </w:rPr>
          <m:t>14292</m:t>
        </m:r>
        <m:r>
          <w:rPr>
            <w:rFonts w:ascii="Cambria Math" w:hAnsi="Cambria Math"/>
            <w:sz w:val="30"/>
            <w:szCs w:val="30"/>
          </w:rPr>
          <m:t>π</m:t>
        </m:r>
        <m:r>
          <w:rPr>
            <w:rFonts w:ascii="Cambria Math" w:hAnsi="Cambria Math"/>
            <w:sz w:val="30"/>
            <w:szCs w:val="30"/>
          </w:rPr>
          <m:t>~14292</m:t>
        </m:r>
        <m:d>
          <m:dPr>
            <m:ctrlPr>
              <w:rPr>
                <w:rFonts w:ascii="Cambria Math" w:hAnsi="Cambria Math"/>
                <w:i/>
                <w:sz w:val="30"/>
                <w:szCs w:val="30"/>
              </w:rPr>
            </m:ctrlPr>
          </m:dPr>
          <m:e>
            <m:r>
              <w:rPr>
                <w:rFonts w:ascii="Cambria Math" w:hAnsi="Cambria Math"/>
                <w:sz w:val="30"/>
                <w:szCs w:val="30"/>
              </w:rPr>
              <m:t>3</m:t>
            </m:r>
          </m:e>
        </m:d>
        <m:r>
          <w:rPr>
            <w:rFonts w:ascii="Cambria Math" w:hAnsi="Cambria Math"/>
            <w:sz w:val="30"/>
            <w:szCs w:val="30"/>
          </w:rPr>
          <m:t>=42876.</m:t>
        </m:r>
      </m:oMath>
    </w:p>
    <w:p w14:paraId="663D6D0B" w14:textId="77777777" w:rsidR="00743BC7" w:rsidRDefault="004844CE">
      <w:pPr>
        <w:pStyle w:val="Body"/>
        <w:rPr>
          <w:rFonts w:ascii="Arial" w:eastAsia="Arial" w:hAnsi="Arial" w:cs="Arial"/>
          <w:b/>
          <w:bCs/>
        </w:rPr>
      </w:pPr>
      <m:oMath>
        <m:r>
          <w:rPr>
            <w:rFonts w:ascii="Cambria Math" w:hAnsi="Cambria Math"/>
            <w:sz w:val="29"/>
            <w:szCs w:val="29"/>
          </w:rPr>
          <m:t>42876</m:t>
        </m:r>
        <m:d>
          <m:dPr>
            <m:ctrlPr>
              <w:rPr>
                <w:rFonts w:ascii="Cambria Math" w:hAnsi="Cambria Math"/>
                <w:i/>
                <w:sz w:val="29"/>
                <w:szCs w:val="29"/>
              </w:rPr>
            </m:ctrlPr>
          </m:dPr>
          <m:e>
            <m:r>
              <w:rPr>
                <w:rFonts w:ascii="Cambria Math" w:hAnsi="Cambria Math"/>
                <w:sz w:val="29"/>
                <w:szCs w:val="29"/>
              </w:rPr>
              <m:t>.2</m:t>
            </m:r>
            <m:r>
              <w:rPr>
                <w:rFonts w:ascii="Cambria Math" w:hAnsi="Cambria Math"/>
                <w:sz w:val="29"/>
                <w:szCs w:val="29"/>
              </w:rPr>
              <m:t>5</m:t>
            </m:r>
          </m:e>
        </m:d>
        <m:r>
          <w:rPr>
            <w:rFonts w:ascii="Cambria Math" w:hAnsi="Cambria Math"/>
            <w:sz w:val="29"/>
            <w:szCs w:val="29"/>
          </w:rPr>
          <m:t>=10719.</m:t>
        </m:r>
      </m:oMath>
      <w:r>
        <w:rPr>
          <w:rFonts w:ascii="Arial" w:hAnsi="Arial"/>
          <w:lang w:val="en-US"/>
        </w:rPr>
        <w:t xml:space="preserve">To convert to tons, we simply divide by 2000 to get 5.3595 tons, which rounds to </w:t>
      </w:r>
      <w:r>
        <w:rPr>
          <w:rFonts w:ascii="Arial" w:hAnsi="Arial"/>
          <w:b/>
          <w:bCs/>
          <w:lang w:val="en-US"/>
        </w:rPr>
        <w:t>5 tons</w:t>
      </w:r>
    </w:p>
    <w:p w14:paraId="5D8D371B" w14:textId="77777777" w:rsidR="00743BC7" w:rsidRDefault="00743BC7">
      <w:pPr>
        <w:pStyle w:val="Body"/>
        <w:rPr>
          <w:rFonts w:ascii="Arial" w:eastAsia="Arial" w:hAnsi="Arial" w:cs="Arial"/>
        </w:rPr>
      </w:pPr>
    </w:p>
    <w:p w14:paraId="0D87E72B" w14:textId="6CB068E6" w:rsidR="00743BC7" w:rsidDel="00D612BA" w:rsidRDefault="004844CE" w:rsidP="00D612BA">
      <w:pPr>
        <w:pStyle w:val="Body"/>
        <w:rPr>
          <w:del w:id="0" w:author="Nadizadeh, Cyrus" w:date="2021-12-07T22:15:00Z"/>
          <w:rFonts w:ascii="Arial" w:eastAsia="Arial" w:hAnsi="Arial" w:cs="Arial"/>
        </w:rPr>
        <w:pPrChange w:id="1" w:author="Nadizadeh, Cyrus" w:date="2021-12-07T22:15:00Z">
          <w:pPr>
            <w:pStyle w:val="Body"/>
          </w:pPr>
        </w:pPrChange>
      </w:pPr>
      <w:r>
        <w:rPr>
          <w:rFonts w:ascii="Arial" w:hAnsi="Arial"/>
          <w:b/>
          <w:bCs/>
        </w:rPr>
        <w:t>7. (B)</w:t>
      </w:r>
      <w:r w:rsidR="00D612BA">
        <w:rPr>
          <w:rFonts w:ascii="Arial" w:hAnsi="Arial"/>
          <w:b/>
          <w:bCs/>
        </w:rPr>
        <w:t xml:space="preserve"> </w:t>
      </w:r>
      <w:r w:rsidR="00934997">
        <w:rPr>
          <w:rFonts w:ascii="Arial" w:hAnsi="Arial"/>
          <w:lang w:val="en-US"/>
        </w:rPr>
        <w:t>We can find the altitude</w:t>
      </w:r>
      <w:r w:rsidR="00D612BA">
        <w:rPr>
          <w:rFonts w:ascii="Arial" w:hAnsi="Arial"/>
        </w:rPr>
        <w:t xml:space="preserve"> </w:t>
      </w:r>
      <w:r w:rsidR="00D612BA">
        <w:rPr>
          <w:rFonts w:ascii="Arial" w:hAnsi="Arial"/>
          <w:lang w:val="en-US"/>
        </w:rPr>
        <w:t>of a right triangle by multiplying the two legs together and dividing this by the hypotenuse</w:t>
      </w:r>
      <w:r w:rsidR="00934997">
        <w:rPr>
          <w:rFonts w:ascii="Arial" w:hAnsi="Arial"/>
          <w:lang w:val="en-US"/>
        </w:rPr>
        <w:t xml:space="preserve"> since (hypotenuse x altitude) / 2 is equal to the area of the triangle. </w:t>
      </w:r>
      <w:r w:rsidR="00934997">
        <w:rPr>
          <w:rFonts w:ascii="Arial" w:hAnsi="Arial"/>
        </w:rPr>
        <w:t>(5)(</w:t>
      </w:r>
      <w:proofErr w:type="gramStart"/>
      <w:r w:rsidR="00934997">
        <w:rPr>
          <w:rFonts w:ascii="Arial" w:hAnsi="Arial"/>
        </w:rPr>
        <w:t>12)/</w:t>
      </w:r>
      <w:proofErr w:type="gramEnd"/>
      <w:r w:rsidR="00934997">
        <w:rPr>
          <w:rFonts w:ascii="Arial" w:hAnsi="Arial"/>
        </w:rPr>
        <w:t xml:space="preserve">13 = </w:t>
      </w:r>
      <w:r w:rsidR="00934997" w:rsidRPr="00934997">
        <w:rPr>
          <w:rFonts w:ascii="Arial" w:hAnsi="Arial"/>
          <w:b/>
          <w:bCs/>
        </w:rPr>
        <w:t>60/13</w:t>
      </w:r>
      <w:r w:rsidR="00934997">
        <w:rPr>
          <w:rFonts w:ascii="Arial" w:hAnsi="Arial"/>
        </w:rPr>
        <w:t xml:space="preserve">. </w:t>
      </w:r>
      <w:del w:id="2" w:author="Nadizadeh, Cyrus" w:date="2021-12-07T22:15:00Z">
        <w:r w:rsidDel="00D612BA">
          <w:rPr>
            <w:rFonts w:ascii="Arial" w:hAnsi="Arial"/>
            <w:lang w:val="en-US"/>
          </w:rPr>
          <w:delText xml:space="preserve">The squared ratio of the sides of two similar triangles is equal to the ratio of the areas. The small triangle has a base of length 5 cm to the </w:delText>
        </w:r>
        <w:r w:rsidDel="00D612BA">
          <w:rPr>
            <w:rFonts w:ascii="Arial" w:hAnsi="Arial"/>
            <w:lang w:val="en-US"/>
          </w:rPr>
          <w:delText>entire harp</w:delText>
        </w:r>
        <w:r w:rsidDel="00D612BA">
          <w:rPr>
            <w:rFonts w:ascii="Arial" w:hAnsi="Arial"/>
            <w:lang w:val="en-US"/>
          </w:rPr>
          <w:delText>’</w:delText>
        </w:r>
        <w:r w:rsidDel="00D612BA">
          <w:rPr>
            <w:rFonts w:ascii="Arial" w:hAnsi="Arial"/>
            <w:lang w:val="en-US"/>
          </w:rPr>
          <w:delText xml:space="preserve">s of 20. </w:delText>
        </w:r>
      </w:del>
    </w:p>
    <w:p w14:paraId="31BC26BA" w14:textId="4AC3DCF3" w:rsidR="00743BC7" w:rsidRDefault="004844CE" w:rsidP="00D612BA">
      <w:pPr>
        <w:pStyle w:val="Body"/>
        <w:rPr>
          <w:rFonts w:ascii="Arial" w:eastAsia="Arial" w:hAnsi="Arial" w:cs="Arial"/>
        </w:rPr>
      </w:pPr>
      <w:del w:id="3" w:author="Nadizadeh, Cyrus" w:date="2021-12-07T22:15:00Z">
        <w:r w:rsidDel="00D612BA">
          <w:rPr>
            <w:rFonts w:ascii="Arial" w:hAnsi="Arial"/>
            <w:lang w:val="en-US"/>
          </w:rPr>
          <w:delText xml:space="preserve">Call the area of the harp 400 cm squared, so the area between the vertex and the small string is 25 cm squared. The area of the bottom trapezoid = area of harp </w:delText>
        </w:r>
        <w:r w:rsidDel="00D612BA">
          <w:rPr>
            <w:rFonts w:ascii="Arial" w:hAnsi="Arial"/>
            <w:lang w:val="en-US"/>
          </w:rPr>
          <w:delText xml:space="preserve">– </w:delText>
        </w:r>
        <w:r w:rsidDel="00D612BA">
          <w:rPr>
            <w:rFonts w:ascii="Arial" w:hAnsi="Arial"/>
            <w:lang w:val="en-US"/>
          </w:rPr>
          <w:delText>area of triangle with base 13. Area of harp = 400. Using the ratio of ar</w:delText>
        </w:r>
        <w:r w:rsidDel="00D612BA">
          <w:rPr>
            <w:rFonts w:ascii="Arial" w:hAnsi="Arial"/>
            <w:lang w:val="en-US"/>
          </w:rPr>
          <w:delText xml:space="preserve">eas again means the area of the triangle with base 13 is 169. 400 </w:delText>
        </w:r>
        <w:r w:rsidDel="00D612BA">
          <w:rPr>
            <w:rFonts w:ascii="Arial" w:hAnsi="Arial"/>
            <w:lang w:val="en-US"/>
          </w:rPr>
          <w:delText xml:space="preserve">– </w:delText>
        </w:r>
        <w:r w:rsidDel="00D612BA">
          <w:rPr>
            <w:rFonts w:ascii="Arial" w:hAnsi="Arial"/>
            <w:lang w:val="en-US"/>
          </w:rPr>
          <w:delText xml:space="preserve">169 = 231. So the final ratio of areas is </w:delText>
        </w:r>
      </w:del>
      <m:oMath>
        <m:f>
          <m:fPr>
            <m:ctrlPr>
              <w:del w:id="4" w:author="Nadizadeh, Cyrus" w:date="2021-12-07T22:15:00Z">
                <w:rPr>
                  <w:rFonts w:ascii="Cambria Math" w:hAnsi="Cambria Math"/>
                  <w:i/>
                  <w:sz w:val="29"/>
                  <w:szCs w:val="29"/>
                </w:rPr>
              </w:del>
            </m:ctrlPr>
          </m:fPr>
          <m:num>
            <m:r>
              <w:del w:id="5" w:author="Nadizadeh, Cyrus" w:date="2021-12-07T22:15:00Z">
                <w:rPr>
                  <w:rFonts w:ascii="Cambria Math" w:hAnsi="Cambria Math"/>
                  <w:sz w:val="29"/>
                  <w:szCs w:val="29"/>
                </w:rPr>
                <m:t>25</m:t>
              </w:del>
            </m:r>
          </m:num>
          <m:den>
            <m:r>
              <w:del w:id="6" w:author="Nadizadeh, Cyrus" w:date="2021-12-07T22:15:00Z">
                <w:rPr>
                  <w:rFonts w:ascii="Cambria Math" w:hAnsi="Cambria Math"/>
                  <w:sz w:val="29"/>
                  <w:szCs w:val="29"/>
                </w:rPr>
                <m:t>231</m:t>
              </w:del>
            </m:r>
          </m:den>
        </m:f>
      </m:oMath>
      <w:del w:id="7" w:author="Nadizadeh, Cyrus" w:date="2021-12-07T22:15:00Z">
        <w:r w:rsidDel="00D612BA">
          <w:rPr>
            <w:rFonts w:ascii="Arial" w:hAnsi="Arial"/>
            <w:b/>
            <w:bCs/>
          </w:rPr>
          <w:delText>.</w:delText>
        </w:r>
        <w:r w:rsidDel="00D612BA">
          <w:rPr>
            <w:rFonts w:ascii="Arial" w:hAnsi="Arial"/>
          </w:rPr>
          <w:delText xml:space="preserve"> </w:delText>
        </w:r>
      </w:del>
    </w:p>
    <w:p w14:paraId="1A2679B3" w14:textId="77777777" w:rsidR="00743BC7" w:rsidRDefault="00743BC7">
      <w:pPr>
        <w:pStyle w:val="Body"/>
        <w:rPr>
          <w:rFonts w:ascii="Arial" w:eastAsia="Arial" w:hAnsi="Arial" w:cs="Arial"/>
        </w:rPr>
      </w:pPr>
    </w:p>
    <w:p w14:paraId="5117907B" w14:textId="77777777" w:rsidR="00743BC7" w:rsidRDefault="004844CE">
      <w:pPr>
        <w:pStyle w:val="Body"/>
        <w:rPr>
          <w:rFonts w:ascii="Arial" w:eastAsia="Arial" w:hAnsi="Arial" w:cs="Arial"/>
        </w:rPr>
      </w:pPr>
      <w:r>
        <w:rPr>
          <w:rFonts w:ascii="Arial" w:hAnsi="Arial"/>
          <w:b/>
          <w:bCs/>
        </w:rPr>
        <w:t>8. (D)</w:t>
      </w:r>
      <w:r>
        <w:rPr>
          <w:rFonts w:ascii="Arial" w:hAnsi="Arial"/>
          <w:lang w:val="en-US"/>
        </w:rPr>
        <w:t xml:space="preserve"> If 800 km is 7/360 of the earth</w:t>
      </w:r>
      <w:r>
        <w:rPr>
          <w:rFonts w:ascii="Arial" w:hAnsi="Arial"/>
          <w:lang w:val="en-US"/>
        </w:rPr>
        <w:t>’</w:t>
      </w:r>
      <w:r>
        <w:rPr>
          <w:rFonts w:ascii="Arial" w:hAnsi="Arial"/>
          <w:lang w:val="en-US"/>
        </w:rPr>
        <w:t xml:space="preserve">s circumference, the circumference is </w:t>
      </w:r>
      <m:oMath>
        <m:r>
          <w:rPr>
            <w:rFonts w:ascii="Cambria Math" w:hAnsi="Cambria Math"/>
            <w:sz w:val="29"/>
            <w:szCs w:val="29"/>
          </w:rPr>
          <m:t>800/(</m:t>
        </m:r>
        <m:f>
          <m:fPr>
            <m:ctrlPr>
              <w:rPr>
                <w:rFonts w:ascii="Cambria Math" w:hAnsi="Cambria Math"/>
                <w:i/>
                <w:sz w:val="29"/>
                <w:szCs w:val="29"/>
              </w:rPr>
            </m:ctrlPr>
          </m:fPr>
          <m:num>
            <m:r>
              <w:rPr>
                <w:rFonts w:ascii="Cambria Math" w:hAnsi="Cambria Math"/>
                <w:sz w:val="29"/>
                <w:szCs w:val="29"/>
              </w:rPr>
              <m:t>7</m:t>
            </m:r>
          </m:num>
          <m:den>
            <m:r>
              <w:rPr>
                <w:rFonts w:ascii="Cambria Math" w:hAnsi="Cambria Math"/>
                <w:sz w:val="29"/>
                <w:szCs w:val="29"/>
              </w:rPr>
              <m:t>360</m:t>
            </m:r>
          </m:den>
        </m:f>
        <m:r>
          <w:rPr>
            <w:rFonts w:ascii="Cambria Math" w:hAnsi="Cambria Math"/>
            <w:sz w:val="29"/>
            <w:szCs w:val="29"/>
          </w:rPr>
          <m:t>)</m:t>
        </m:r>
      </m:oMath>
      <w:r>
        <w:rPr>
          <w:rFonts w:ascii="Arial" w:hAnsi="Arial"/>
          <w:lang w:val="en-US"/>
        </w:rPr>
        <w:t xml:space="preserve">= 41143 km which rounds to </w:t>
      </w:r>
      <w:r>
        <w:rPr>
          <w:rFonts w:ascii="Arial" w:hAnsi="Arial"/>
          <w:b/>
          <w:bCs/>
        </w:rPr>
        <w:t>41000km</w:t>
      </w:r>
      <w:r>
        <w:rPr>
          <w:rFonts w:ascii="Arial" w:hAnsi="Arial"/>
        </w:rPr>
        <w:t>.</w:t>
      </w:r>
    </w:p>
    <w:p w14:paraId="100EB154" w14:textId="77777777" w:rsidR="00743BC7" w:rsidRDefault="00743BC7">
      <w:pPr>
        <w:pStyle w:val="Body"/>
        <w:rPr>
          <w:rFonts w:ascii="Arial" w:eastAsia="Arial" w:hAnsi="Arial" w:cs="Arial"/>
        </w:rPr>
      </w:pPr>
    </w:p>
    <w:p w14:paraId="1EB5938C" w14:textId="1D1BC6B3" w:rsidR="00743BC7" w:rsidRPr="00040A7F" w:rsidRDefault="004844CE">
      <w:pPr>
        <w:pStyle w:val="Body"/>
        <w:rPr>
          <w:rFonts w:ascii="Arial" w:eastAsia="Arial" w:hAnsi="Arial" w:cs="Arial"/>
          <w:b/>
          <w:bCs/>
        </w:rPr>
      </w:pPr>
      <w:r>
        <w:rPr>
          <w:rFonts w:ascii="Arial" w:hAnsi="Arial"/>
          <w:b/>
          <w:bCs/>
          <w:lang w:val="pt-PT"/>
        </w:rPr>
        <w:t>9. (E)</w:t>
      </w:r>
      <w:r>
        <w:rPr>
          <w:rFonts w:ascii="Arial" w:hAnsi="Arial"/>
          <w:lang w:val="en-US"/>
        </w:rPr>
        <w:t xml:space="preserve"> </w:t>
      </w:r>
      <w:r>
        <w:rPr>
          <w:rFonts w:ascii="Arial" w:hAnsi="Arial"/>
          <w:lang w:val="en-US"/>
        </w:rPr>
        <w:t>The cu</w:t>
      </w:r>
      <w:r>
        <w:rPr>
          <w:rFonts w:ascii="Arial" w:hAnsi="Arial"/>
          <w:lang w:val="en-US"/>
        </w:rPr>
        <w:t xml:space="preserve">be ratio of the sides of two </w:t>
      </w:r>
      <w:r w:rsidR="00040A7F">
        <w:rPr>
          <w:rFonts w:ascii="Arial" w:hAnsi="Arial"/>
          <w:lang w:val="en-US"/>
        </w:rPr>
        <w:t>cubes</w:t>
      </w:r>
      <w:r>
        <w:rPr>
          <w:rFonts w:ascii="Arial" w:hAnsi="Arial"/>
          <w:lang w:val="en-US"/>
        </w:rPr>
        <w:t xml:space="preserve"> is the ratio of the volumes. </w:t>
      </w:r>
      <w:r w:rsidR="00040A7F">
        <w:rPr>
          <w:rFonts w:ascii="Arial" w:hAnsi="Arial"/>
          <w:lang w:val="en-US"/>
        </w:rPr>
        <w:t xml:space="preserve">Since it is said that the larger cube has 27 times more volume than the smaller cube (27:1), we take the cube root of both 27 and </w:t>
      </w:r>
      <w:proofErr w:type="gramStart"/>
      <w:r w:rsidR="00040A7F">
        <w:rPr>
          <w:rFonts w:ascii="Arial" w:hAnsi="Arial"/>
          <w:lang w:val="en-US"/>
        </w:rPr>
        <w:t>1, and</w:t>
      </w:r>
      <w:proofErr w:type="gramEnd"/>
      <w:r w:rsidR="00040A7F">
        <w:rPr>
          <w:rFonts w:ascii="Arial" w:hAnsi="Arial"/>
          <w:lang w:val="en-US"/>
        </w:rPr>
        <w:t xml:space="preserve"> get the ratio of the sides </w:t>
      </w:r>
      <w:r w:rsidR="00040A7F" w:rsidRPr="00040A7F">
        <w:rPr>
          <w:rFonts w:ascii="Arial" w:hAnsi="Arial"/>
          <w:lang w:val="en-US"/>
        </w:rPr>
        <w:sym w:font="Wingdings" w:char="F0E0"/>
      </w:r>
      <w:r w:rsidR="00040A7F">
        <w:rPr>
          <w:rFonts w:ascii="Arial" w:hAnsi="Arial"/>
          <w:lang w:val="en-US"/>
        </w:rPr>
        <w:t xml:space="preserve"> 3:1. Since we are given that the larger cube has side lengths measuring 72 km, we can simply divide by 3 to get the side length of the smaller cube, which is </w:t>
      </w:r>
      <w:r w:rsidR="00040A7F">
        <w:rPr>
          <w:rFonts w:ascii="Arial" w:hAnsi="Arial"/>
          <w:b/>
          <w:bCs/>
          <w:lang w:val="en-US"/>
        </w:rPr>
        <w:t xml:space="preserve">24 km. </w:t>
      </w:r>
    </w:p>
    <w:p w14:paraId="36EA25E5" w14:textId="77777777" w:rsidR="00743BC7" w:rsidRDefault="00743BC7">
      <w:pPr>
        <w:pStyle w:val="Body"/>
        <w:rPr>
          <w:rFonts w:ascii="Arial" w:eastAsia="Arial" w:hAnsi="Arial" w:cs="Arial"/>
          <w:b/>
          <w:bCs/>
        </w:rPr>
      </w:pPr>
    </w:p>
    <w:p w14:paraId="4FBC9955" w14:textId="77777777" w:rsidR="00743BC7" w:rsidRDefault="004844CE">
      <w:pPr>
        <w:pStyle w:val="Body"/>
        <w:rPr>
          <w:rFonts w:ascii="Arial" w:eastAsia="Arial" w:hAnsi="Arial" w:cs="Arial"/>
        </w:rPr>
      </w:pPr>
      <w:r>
        <w:rPr>
          <w:rFonts w:ascii="Arial" w:hAnsi="Arial"/>
          <w:b/>
          <w:bCs/>
        </w:rPr>
        <w:t>10. (B)</w:t>
      </w:r>
      <w:r>
        <w:rPr>
          <w:rFonts w:ascii="Arial" w:hAnsi="Arial"/>
          <w:lang w:val="en-US"/>
        </w:rPr>
        <w:t xml:space="preserve"> Between each night, he moves up 500 feet.  On the 17</w:t>
      </w:r>
      <w:r>
        <w:rPr>
          <w:rFonts w:ascii="Arial" w:hAnsi="Arial"/>
          <w:vertAlign w:val="superscript"/>
          <w:lang w:val="en-US"/>
        </w:rPr>
        <w:t>th</w:t>
      </w:r>
      <w:r>
        <w:rPr>
          <w:rFonts w:ascii="Arial" w:hAnsi="Arial"/>
          <w:lang w:val="en-US"/>
        </w:rPr>
        <w:t xml:space="preserve"> day, he reaches 9000 ft and sli</w:t>
      </w:r>
      <w:r>
        <w:rPr>
          <w:rFonts w:ascii="Arial" w:hAnsi="Arial"/>
          <w:lang w:val="en-US"/>
        </w:rPr>
        <w:t xml:space="preserve">des down to 8500 ft. On the </w:t>
      </w:r>
      <w:r>
        <w:rPr>
          <w:rFonts w:ascii="Arial" w:hAnsi="Arial"/>
          <w:b/>
          <w:bCs/>
        </w:rPr>
        <w:t>18</w:t>
      </w:r>
      <w:proofErr w:type="spellStart"/>
      <w:r>
        <w:rPr>
          <w:rFonts w:ascii="Arial" w:hAnsi="Arial"/>
          <w:b/>
          <w:bCs/>
          <w:vertAlign w:val="superscript"/>
          <w:lang w:val="en-US"/>
        </w:rPr>
        <w:t>th</w:t>
      </w:r>
      <w:proofErr w:type="spellEnd"/>
      <w:r>
        <w:rPr>
          <w:rFonts w:ascii="Arial" w:hAnsi="Arial"/>
          <w:b/>
          <w:bCs/>
          <w:lang w:val="en-US"/>
        </w:rPr>
        <w:t xml:space="preserve"> day</w:t>
      </w:r>
      <w:r>
        <w:rPr>
          <w:rFonts w:ascii="Arial" w:hAnsi="Arial"/>
          <w:lang w:val="en-US"/>
        </w:rPr>
        <w:t>, he climbs to 9500 ft and reaches the summit.</w:t>
      </w:r>
    </w:p>
    <w:p w14:paraId="1153353D" w14:textId="77777777" w:rsidR="00743BC7" w:rsidRDefault="00743BC7">
      <w:pPr>
        <w:pStyle w:val="Body"/>
        <w:rPr>
          <w:rFonts w:ascii="Arial" w:eastAsia="Arial" w:hAnsi="Arial" w:cs="Arial"/>
        </w:rPr>
      </w:pPr>
    </w:p>
    <w:p w14:paraId="402E1317" w14:textId="77777777" w:rsidR="00743BC7" w:rsidRDefault="004844CE">
      <w:pPr>
        <w:pStyle w:val="Body"/>
        <w:rPr>
          <w:rFonts w:ascii="Arial" w:eastAsia="Arial" w:hAnsi="Arial" w:cs="Arial"/>
        </w:rPr>
      </w:pPr>
      <w:r>
        <w:rPr>
          <w:rFonts w:ascii="Arial" w:hAnsi="Arial"/>
          <w:b/>
          <w:bCs/>
        </w:rPr>
        <w:t>11.</w:t>
      </w:r>
      <w:r>
        <w:rPr>
          <w:rFonts w:ascii="Arial" w:hAnsi="Arial"/>
        </w:rPr>
        <w:t xml:space="preserve"> </w:t>
      </w:r>
      <w:r>
        <w:rPr>
          <w:rFonts w:ascii="Arial" w:hAnsi="Arial"/>
          <w:b/>
          <w:bCs/>
        </w:rPr>
        <w:t>(A)</w:t>
      </w:r>
      <w:r>
        <w:rPr>
          <w:rFonts w:ascii="Arial" w:hAnsi="Arial"/>
          <w:lang w:val="en-US"/>
        </w:rPr>
        <w:t xml:space="preserve"> This is the definition of the contrapositive. You negate the converse statement.</w:t>
      </w:r>
    </w:p>
    <w:p w14:paraId="429F4075" w14:textId="77777777" w:rsidR="00743BC7" w:rsidRDefault="00743BC7">
      <w:pPr>
        <w:pStyle w:val="Body"/>
        <w:rPr>
          <w:rFonts w:ascii="Arial" w:eastAsia="Arial" w:hAnsi="Arial" w:cs="Arial"/>
        </w:rPr>
      </w:pPr>
    </w:p>
    <w:p w14:paraId="72789FF1" w14:textId="77777777" w:rsidR="00743BC7" w:rsidRDefault="004844CE">
      <w:pPr>
        <w:pStyle w:val="Body"/>
        <w:rPr>
          <w:rFonts w:ascii="Arial" w:eastAsia="Arial" w:hAnsi="Arial" w:cs="Arial"/>
        </w:rPr>
      </w:pPr>
      <w:r>
        <w:rPr>
          <w:rFonts w:ascii="Arial" w:hAnsi="Arial"/>
          <w:b/>
          <w:bCs/>
          <w:lang w:val="pt-PT"/>
        </w:rPr>
        <w:lastRenderedPageBreak/>
        <w:t>12. (A)</w:t>
      </w:r>
      <w:r>
        <w:rPr>
          <w:rFonts w:ascii="Arial" w:hAnsi="Arial"/>
          <w:lang w:val="en-US"/>
        </w:rPr>
        <w:t xml:space="preserve"> The sheep can roam three-quarters of a circle with radius </w:t>
      </w:r>
      <w:r>
        <w:rPr>
          <w:rFonts w:ascii="Cambria Math" w:hAnsi="Cambria Math"/>
        </w:rPr>
        <w:t>35</w:t>
      </w:r>
      <w:r>
        <w:rPr>
          <w:rFonts w:ascii="Arial" w:hAnsi="Arial"/>
          <w:lang w:val="en-US"/>
        </w:rPr>
        <w:t xml:space="preserve"> yards, which has area </w:t>
      </w:r>
      <m:oMath>
        <m:f>
          <m:fPr>
            <m:ctrlPr>
              <w:rPr>
                <w:rFonts w:ascii="Cambria Math" w:hAnsi="Cambria Math"/>
                <w:i/>
                <w:sz w:val="29"/>
                <w:szCs w:val="29"/>
              </w:rPr>
            </m:ctrlPr>
          </m:fPr>
          <m:num>
            <m:r>
              <w:rPr>
                <w:rFonts w:ascii="Cambria Math" w:hAnsi="Cambria Math"/>
                <w:sz w:val="29"/>
                <w:szCs w:val="29"/>
              </w:rPr>
              <m:t>3675</m:t>
            </m:r>
            <m:r>
              <w:rPr>
                <w:rFonts w:ascii="Cambria Math" w:hAnsi="Cambria Math"/>
                <w:sz w:val="29"/>
                <w:szCs w:val="29"/>
              </w:rPr>
              <m:t>π</m:t>
            </m:r>
          </m:num>
          <m:den>
            <m:r>
              <w:rPr>
                <w:rFonts w:ascii="Cambria Math" w:hAnsi="Cambria Math"/>
                <w:sz w:val="29"/>
                <w:szCs w:val="29"/>
              </w:rPr>
              <m:t>4</m:t>
            </m:r>
          </m:den>
        </m:f>
      </m:oMath>
      <w:r>
        <w:rPr>
          <w:rFonts w:ascii="Arial" w:hAnsi="Arial"/>
          <w:lang w:val="en-US"/>
        </w:rPr>
        <w:t xml:space="preserve"> yards squared. It can also roam a quarter of a circle with radius </w:t>
      </w:r>
      <w:r>
        <w:rPr>
          <w:rFonts w:ascii="Cambria Math" w:hAnsi="Cambria Math"/>
        </w:rPr>
        <w:t>15</w:t>
      </w:r>
      <w:r>
        <w:rPr>
          <w:rFonts w:ascii="Arial" w:hAnsi="Arial"/>
          <w:lang w:val="en-US"/>
        </w:rPr>
        <w:t xml:space="preserve"> yards when the rope is against the side with length </w:t>
      </w:r>
      <w:r>
        <w:rPr>
          <w:rFonts w:ascii="Cambria Math" w:hAnsi="Cambria Math"/>
        </w:rPr>
        <w:t>20</w:t>
      </w:r>
      <w:r>
        <w:rPr>
          <w:rFonts w:ascii="Arial" w:hAnsi="Arial"/>
          <w:lang w:val="en-US"/>
        </w:rPr>
        <w:t xml:space="preserve"> yards and a quarter circle with radius </w:t>
      </w:r>
      <w:r>
        <w:rPr>
          <w:rFonts w:ascii="Cambria Math" w:hAnsi="Cambria Math"/>
        </w:rPr>
        <w:t>5</w:t>
      </w:r>
      <w:r>
        <w:rPr>
          <w:rFonts w:ascii="Arial" w:hAnsi="Arial"/>
          <w:lang w:val="en-US"/>
        </w:rPr>
        <w:t xml:space="preserve"> yards when the rope is against the side with length </w:t>
      </w:r>
      <w:r>
        <w:rPr>
          <w:rFonts w:ascii="Cambria Math" w:hAnsi="Cambria Math"/>
        </w:rPr>
        <w:t>30</w:t>
      </w:r>
      <w:r>
        <w:rPr>
          <w:rFonts w:ascii="Arial" w:hAnsi="Arial"/>
          <w:lang w:val="en-US"/>
        </w:rPr>
        <w:t xml:space="preserve"> yards</w:t>
      </w:r>
      <w:r>
        <w:rPr>
          <w:rFonts w:ascii="Arial" w:hAnsi="Arial"/>
          <w:lang w:val="en-US"/>
        </w:rPr>
        <w:t xml:space="preserve">. These two together have area </w:t>
      </w:r>
      <m:oMath>
        <m:f>
          <m:fPr>
            <m:ctrlPr>
              <w:rPr>
                <w:rFonts w:ascii="Cambria Math" w:hAnsi="Cambria Math"/>
                <w:i/>
                <w:sz w:val="29"/>
                <w:szCs w:val="29"/>
              </w:rPr>
            </m:ctrlPr>
          </m:fPr>
          <m:num>
            <m:r>
              <w:rPr>
                <w:rFonts w:ascii="Cambria Math" w:hAnsi="Cambria Math"/>
                <w:sz w:val="29"/>
                <w:szCs w:val="29"/>
              </w:rPr>
              <m:t>125</m:t>
            </m:r>
            <m:r>
              <w:rPr>
                <w:rFonts w:ascii="Cambria Math" w:hAnsi="Cambria Math"/>
                <w:sz w:val="29"/>
                <w:szCs w:val="29"/>
              </w:rPr>
              <m:t>π</m:t>
            </m:r>
          </m:num>
          <m:den>
            <m:r>
              <w:rPr>
                <w:rFonts w:ascii="Cambria Math" w:hAnsi="Cambria Math"/>
                <w:sz w:val="29"/>
                <w:szCs w:val="29"/>
              </w:rPr>
              <m:t>2</m:t>
            </m:r>
          </m:den>
        </m:f>
      </m:oMath>
      <w:r>
        <w:rPr>
          <w:rFonts w:ascii="Arial" w:hAnsi="Arial"/>
          <w:lang w:val="en-US"/>
        </w:rPr>
        <w:t xml:space="preserve">. Adding these two areas together gives an answer of </w:t>
      </w:r>
      <m:oMath>
        <m:f>
          <m:fPr>
            <m:ctrlPr>
              <w:rPr>
                <w:rFonts w:ascii="Cambria Math" w:hAnsi="Cambria Math"/>
                <w:i/>
                <w:sz w:val="29"/>
                <w:szCs w:val="29"/>
              </w:rPr>
            </m:ctrlPr>
          </m:fPr>
          <m:num>
            <m:r>
              <w:rPr>
                <w:rFonts w:ascii="Cambria Math" w:hAnsi="Cambria Math"/>
                <w:sz w:val="29"/>
                <w:szCs w:val="29"/>
              </w:rPr>
              <m:t>3925</m:t>
            </m:r>
            <m:r>
              <m:rPr>
                <m:sty m:val="bi"/>
              </m:rPr>
              <w:rPr>
                <w:rFonts w:ascii="Cambria Math" w:hAnsi="Cambria Math"/>
                <w:sz w:val="29"/>
                <w:szCs w:val="29"/>
              </w:rPr>
              <m:t>π</m:t>
            </m:r>
          </m:num>
          <m:den>
            <m:r>
              <w:rPr>
                <w:rFonts w:ascii="Cambria Math" w:hAnsi="Cambria Math"/>
                <w:sz w:val="29"/>
                <w:szCs w:val="29"/>
              </w:rPr>
              <m:t>4</m:t>
            </m:r>
          </m:den>
        </m:f>
      </m:oMath>
      <w:r>
        <w:rPr>
          <w:rFonts w:ascii="Arial" w:hAnsi="Arial"/>
          <w:lang w:val="en-US"/>
        </w:rPr>
        <w:t xml:space="preserve"> yards squared.</w:t>
      </w:r>
    </w:p>
    <w:p w14:paraId="189CDFC8" w14:textId="77777777" w:rsidR="00743BC7" w:rsidRDefault="00743BC7">
      <w:pPr>
        <w:pStyle w:val="Body"/>
        <w:rPr>
          <w:rFonts w:ascii="Arial" w:eastAsia="Arial" w:hAnsi="Arial" w:cs="Arial"/>
        </w:rPr>
      </w:pPr>
    </w:p>
    <w:p w14:paraId="5541BF9E" w14:textId="77777777" w:rsidR="00743BC7" w:rsidRDefault="004844CE">
      <w:pPr>
        <w:pStyle w:val="Body"/>
        <w:rPr>
          <w:rFonts w:ascii="Arial" w:eastAsia="Arial" w:hAnsi="Arial" w:cs="Arial"/>
        </w:rPr>
      </w:pPr>
      <w:proofErr w:type="gramStart"/>
      <w:r>
        <w:rPr>
          <w:rFonts w:ascii="Arial" w:hAnsi="Arial"/>
          <w:b/>
          <w:bCs/>
        </w:rPr>
        <w:t>13.</w:t>
      </w:r>
      <w:r>
        <w:rPr>
          <w:rFonts w:ascii="Arial" w:hAnsi="Arial"/>
        </w:rPr>
        <w:t xml:space="preserve">  </w:t>
      </w:r>
      <w:r>
        <w:rPr>
          <w:rFonts w:ascii="Arial" w:hAnsi="Arial"/>
          <w:b/>
          <w:bCs/>
          <w:lang w:val="pt-PT"/>
        </w:rPr>
        <w:t>(</w:t>
      </w:r>
      <w:proofErr w:type="gramEnd"/>
      <w:r>
        <w:rPr>
          <w:rFonts w:ascii="Arial" w:hAnsi="Arial"/>
          <w:b/>
          <w:bCs/>
          <w:lang w:val="pt-PT"/>
        </w:rPr>
        <w:t>C)</w:t>
      </w:r>
      <w:r>
        <w:rPr>
          <w:rFonts w:ascii="Arial" w:hAnsi="Arial"/>
          <w:lang w:val="en-US"/>
        </w:rPr>
        <w:t xml:space="preserve"> Let half of angle B = b and half of angle C = c. </w:t>
      </w:r>
      <m:oMath>
        <m:r>
          <w:rPr>
            <w:rFonts w:ascii="Cambria Math" w:hAnsi="Cambria Math"/>
            <w:sz w:val="29"/>
            <w:szCs w:val="29"/>
          </w:rPr>
          <m:t>BIC</m:t>
        </m:r>
        <m:r>
          <w:rPr>
            <w:rFonts w:ascii="Cambria Math" w:hAnsi="Cambria Math"/>
            <w:sz w:val="29"/>
            <w:szCs w:val="29"/>
          </w:rPr>
          <m:t>=180-b-c=180-</m:t>
        </m:r>
        <m:f>
          <m:fPr>
            <m:ctrlPr>
              <w:rPr>
                <w:rFonts w:ascii="Cambria Math" w:hAnsi="Cambria Math"/>
                <w:i/>
                <w:sz w:val="29"/>
                <w:szCs w:val="29"/>
              </w:rPr>
            </m:ctrlPr>
          </m:fPr>
          <m:num>
            <m:r>
              <w:rPr>
                <w:rFonts w:ascii="Cambria Math" w:hAnsi="Cambria Math"/>
                <w:sz w:val="29"/>
                <w:szCs w:val="29"/>
              </w:rPr>
              <m:t>180-44</m:t>
            </m:r>
          </m:num>
          <m:den>
            <m:r>
              <w:rPr>
                <w:rFonts w:ascii="Cambria Math" w:hAnsi="Cambria Math"/>
                <w:sz w:val="29"/>
                <w:szCs w:val="29"/>
              </w:rPr>
              <m:t>2</m:t>
            </m:r>
          </m:den>
        </m:f>
        <m:r>
          <w:rPr>
            <w:rFonts w:ascii="Cambria Math" w:hAnsi="Cambria Math"/>
            <w:sz w:val="29"/>
            <w:szCs w:val="29"/>
          </w:rPr>
          <m:t>=112</m:t>
        </m:r>
      </m:oMath>
      <w:r>
        <w:rPr>
          <w:rFonts w:ascii="Arial" w:hAnsi="Arial"/>
          <w:b/>
          <w:bCs/>
          <w:lang w:val="en-US"/>
        </w:rPr>
        <w:t xml:space="preserve"> degrees</w:t>
      </w:r>
      <w:r>
        <w:rPr>
          <w:rFonts w:ascii="Arial" w:hAnsi="Arial"/>
        </w:rPr>
        <w:t>.</w:t>
      </w:r>
    </w:p>
    <w:p w14:paraId="5660E092" w14:textId="77777777" w:rsidR="00743BC7" w:rsidRDefault="00743BC7">
      <w:pPr>
        <w:pStyle w:val="Body"/>
        <w:rPr>
          <w:rFonts w:ascii="Arial" w:eastAsia="Arial" w:hAnsi="Arial" w:cs="Arial"/>
        </w:rPr>
      </w:pPr>
    </w:p>
    <w:p w14:paraId="5D942883" w14:textId="77777777" w:rsidR="00743BC7" w:rsidRDefault="004844CE">
      <w:pPr>
        <w:pStyle w:val="Body"/>
        <w:rPr>
          <w:rFonts w:ascii="Arial" w:eastAsia="Arial" w:hAnsi="Arial" w:cs="Arial"/>
        </w:rPr>
      </w:pPr>
      <w:r>
        <w:rPr>
          <w:rFonts w:ascii="Arial" w:hAnsi="Arial"/>
          <w:b/>
          <w:bCs/>
        </w:rPr>
        <w:t>14.</w:t>
      </w:r>
      <w:r>
        <w:rPr>
          <w:rFonts w:ascii="Arial" w:hAnsi="Arial"/>
        </w:rPr>
        <w:t xml:space="preserve"> </w:t>
      </w:r>
      <w:r>
        <w:rPr>
          <w:rFonts w:ascii="Arial" w:hAnsi="Arial"/>
          <w:b/>
          <w:bCs/>
        </w:rPr>
        <w:t>(D)</w:t>
      </w:r>
      <w:r>
        <w:rPr>
          <w:rFonts w:ascii="Arial" w:hAnsi="Arial"/>
          <w:lang w:val="en-US"/>
        </w:rPr>
        <w:t xml:space="preserve"> Using Stewart</w:t>
      </w:r>
      <w:r>
        <w:rPr>
          <w:rFonts w:ascii="Arial" w:hAnsi="Arial"/>
          <w:lang w:val="en-US"/>
        </w:rPr>
        <w:t>’</w:t>
      </w:r>
      <w:r>
        <w:rPr>
          <w:rFonts w:ascii="Arial" w:hAnsi="Arial"/>
          <w:lang w:val="de-DE"/>
        </w:rPr>
        <w:t>s Theorem (</w:t>
      </w:r>
      <m:oMath>
        <m:r>
          <w:rPr>
            <w:rFonts w:ascii="Cambria Math" w:hAnsi="Cambria Math"/>
            <w:sz w:val="28"/>
            <w:szCs w:val="28"/>
          </w:rPr>
          <m:t>amn</m:t>
        </m:r>
        <m:r>
          <w:rPr>
            <w:rFonts w:ascii="Cambria Math" w:hAnsi="Cambria Math"/>
            <w:sz w:val="28"/>
            <w:szCs w:val="28"/>
          </w:rPr>
          <m:t>+</m:t>
        </m:r>
        <m:r>
          <w:rPr>
            <w:rFonts w:ascii="Cambria Math" w:hAnsi="Cambria Math"/>
            <w:sz w:val="28"/>
            <w:szCs w:val="28"/>
          </w:rPr>
          <m:t>a</m:t>
        </m:r>
        <m:sSup>
          <m:sSupPr>
            <m:ctrlPr>
              <w:rPr>
                <w:rFonts w:ascii="Cambria Math" w:hAnsi="Cambria Math"/>
              </w:rPr>
            </m:ctrlPr>
          </m:sSupPr>
          <m:e>
            <m:r>
              <w:rPr>
                <w:rFonts w:ascii="Cambria Math" w:hAnsi="Cambria Math"/>
                <w:sz w:val="28"/>
                <w:szCs w:val="28"/>
              </w:rPr>
              <m:t>d</m:t>
            </m:r>
          </m:e>
          <m:sup>
            <m:r>
              <w:rPr>
                <w:rFonts w:ascii="Cambria Math" w:hAnsi="Cambria Math"/>
                <w:sz w:val="28"/>
                <w:szCs w:val="28"/>
              </w:rPr>
              <m:t>2</m:t>
            </m:r>
          </m:sup>
        </m:sSup>
        <m:r>
          <w:rPr>
            <w:rFonts w:ascii="Cambria Math" w:hAnsi="Cambria Math"/>
            <w:sz w:val="28"/>
            <w:szCs w:val="28"/>
          </w:rPr>
          <m:t>=</m:t>
        </m:r>
        <m:r>
          <w:rPr>
            <w:rFonts w:ascii="Cambria Math" w:hAnsi="Cambria Math"/>
            <w:sz w:val="28"/>
            <w:szCs w:val="28"/>
          </w:rPr>
          <m:t>m</m:t>
        </m:r>
        <m:sSup>
          <m:sSupPr>
            <m:ctrlPr>
              <w:rPr>
                <w:rFonts w:ascii="Cambria Math" w:hAnsi="Cambria Math"/>
              </w:rPr>
            </m:ctrlPr>
          </m:sSupPr>
          <m:e>
            <m:r>
              <w:rPr>
                <w:rFonts w:ascii="Cambria Math" w:hAnsi="Cambria Math"/>
                <w:sz w:val="28"/>
                <w:szCs w:val="28"/>
              </w:rPr>
              <m:t>b</m:t>
            </m:r>
          </m:e>
          <m:sup>
            <m:r>
              <w:rPr>
                <w:rFonts w:ascii="Cambria Math" w:hAnsi="Cambria Math"/>
                <w:sz w:val="28"/>
                <w:szCs w:val="28"/>
              </w:rPr>
              <m:t>2</m:t>
            </m:r>
          </m:sup>
        </m:sSup>
        <m:r>
          <w:rPr>
            <w:rFonts w:ascii="Cambria Math" w:hAnsi="Cambria Math"/>
            <w:sz w:val="28"/>
            <w:szCs w:val="28"/>
          </w:rPr>
          <m:t>+</m:t>
        </m:r>
        <m:r>
          <w:rPr>
            <w:rFonts w:ascii="Cambria Math" w:hAnsi="Cambria Math"/>
            <w:sz w:val="28"/>
            <w:szCs w:val="28"/>
          </w:rPr>
          <m:t>n</m:t>
        </m:r>
        <m:sSup>
          <m:sSupPr>
            <m:ctrlPr>
              <w:rPr>
                <w:rFonts w:ascii="Cambria Math" w:hAnsi="Cambria Math"/>
              </w:rPr>
            </m:ctrlPr>
          </m:sSupPr>
          <m:e>
            <m:r>
              <w:rPr>
                <w:rFonts w:ascii="Cambria Math" w:hAnsi="Cambria Math"/>
                <w:sz w:val="28"/>
                <w:szCs w:val="28"/>
              </w:rPr>
              <m:t>c</m:t>
            </m:r>
          </m:e>
          <m:sup>
            <m:r>
              <w:rPr>
                <w:rFonts w:ascii="Cambria Math" w:hAnsi="Cambria Math"/>
                <w:sz w:val="28"/>
                <w:szCs w:val="28"/>
              </w:rPr>
              <m:t>2</m:t>
            </m:r>
          </m:sup>
        </m:sSup>
      </m:oMath>
      <w:r>
        <w:rPr>
          <w:rFonts w:ascii="Arial" w:hAnsi="Arial"/>
          <w:lang w:val="en-US"/>
        </w:rPr>
        <w:t xml:space="preserve">, where </w:t>
      </w:r>
      <m:oMath>
        <m:r>
          <w:rPr>
            <w:rFonts w:ascii="Cambria Math" w:hAnsi="Cambria Math"/>
            <w:sz w:val="32"/>
            <w:szCs w:val="32"/>
          </w:rPr>
          <m:t>a</m:t>
        </m:r>
      </m:oMath>
      <w:r>
        <w:rPr>
          <w:rFonts w:ascii="Arial" w:hAnsi="Arial"/>
          <w:lang w:val="en-US"/>
        </w:rPr>
        <w:t xml:space="preserve"> is the base, </w:t>
      </w:r>
      <m:oMath>
        <m:r>
          <w:rPr>
            <w:rFonts w:ascii="Cambria Math" w:hAnsi="Cambria Math"/>
            <w:sz w:val="32"/>
            <w:szCs w:val="32"/>
          </w:rPr>
          <m:t>b</m:t>
        </m:r>
      </m:oMath>
      <w:r>
        <w:rPr>
          <w:rFonts w:ascii="Arial" w:hAnsi="Arial"/>
          <w:lang w:val="en-US"/>
        </w:rPr>
        <w:t xml:space="preserve"> and </w:t>
      </w:r>
      <m:oMath>
        <m:r>
          <w:rPr>
            <w:rFonts w:ascii="Cambria Math" w:hAnsi="Cambria Math"/>
            <w:sz w:val="32"/>
            <w:szCs w:val="32"/>
          </w:rPr>
          <m:t>c</m:t>
        </m:r>
      </m:oMath>
      <w:r>
        <w:rPr>
          <w:rFonts w:ascii="Arial" w:hAnsi="Arial"/>
          <w:lang w:val="en-US"/>
        </w:rPr>
        <w:t xml:space="preserve"> are the sides, </w:t>
      </w:r>
      <m:oMath>
        <m:r>
          <w:rPr>
            <w:rFonts w:ascii="Cambria Math" w:hAnsi="Cambria Math"/>
            <w:sz w:val="30"/>
            <w:szCs w:val="30"/>
          </w:rPr>
          <m:t>m</m:t>
        </m:r>
      </m:oMath>
      <w:r>
        <w:rPr>
          <w:rFonts w:ascii="Arial" w:hAnsi="Arial"/>
          <w:lang w:val="en-US"/>
        </w:rPr>
        <w:t xml:space="preserve"> and </w:t>
      </w:r>
      <m:oMath>
        <m:r>
          <w:rPr>
            <w:rFonts w:ascii="Cambria Math" w:hAnsi="Cambria Math"/>
            <w:sz w:val="31"/>
            <w:szCs w:val="31"/>
          </w:rPr>
          <m:t>n</m:t>
        </m:r>
      </m:oMath>
      <w:r>
        <w:rPr>
          <w:rFonts w:ascii="Arial" w:hAnsi="Arial"/>
          <w:lang w:val="en-US"/>
        </w:rPr>
        <w:t xml:space="preserve"> are the segments of the base [with </w:t>
      </w:r>
      <m:oMath>
        <m:r>
          <w:rPr>
            <w:rFonts w:ascii="Cambria Math" w:hAnsi="Cambria Math"/>
            <w:sz w:val="30"/>
            <w:szCs w:val="30"/>
          </w:rPr>
          <m:t>m</m:t>
        </m:r>
      </m:oMath>
      <w:r>
        <w:rPr>
          <w:rFonts w:ascii="Arial" w:hAnsi="Arial"/>
          <w:lang w:val="fr-FR"/>
        </w:rPr>
        <w:t xml:space="preserve"> opposite </w:t>
      </w:r>
      <m:oMath>
        <m:r>
          <w:rPr>
            <w:rFonts w:ascii="Cambria Math" w:hAnsi="Cambria Math"/>
            <w:sz w:val="32"/>
            <w:szCs w:val="32"/>
          </w:rPr>
          <m:t>b</m:t>
        </m:r>
      </m:oMath>
      <w:r>
        <w:rPr>
          <w:rFonts w:ascii="Arial" w:hAnsi="Arial"/>
          <w:lang w:val="en-US"/>
        </w:rPr>
        <w:t xml:space="preserve"> and </w:t>
      </w:r>
      <m:oMath>
        <m:r>
          <w:rPr>
            <w:rFonts w:ascii="Cambria Math" w:hAnsi="Cambria Math"/>
            <w:sz w:val="31"/>
            <w:szCs w:val="31"/>
          </w:rPr>
          <m:t>n</m:t>
        </m:r>
      </m:oMath>
      <w:r>
        <w:rPr>
          <w:rFonts w:ascii="Arial" w:hAnsi="Arial"/>
          <w:lang w:val="fr-FR"/>
        </w:rPr>
        <w:t xml:space="preserve"> opposite </w:t>
      </w:r>
      <m:oMath>
        <m:r>
          <w:rPr>
            <w:rFonts w:ascii="Cambria Math" w:hAnsi="Cambria Math"/>
            <w:sz w:val="32"/>
            <w:szCs w:val="32"/>
          </w:rPr>
          <m:t>c</m:t>
        </m:r>
      </m:oMath>
      <w:r>
        <w:rPr>
          <w:rFonts w:ascii="Arial" w:hAnsi="Arial"/>
          <w:lang w:val="en-US"/>
        </w:rPr>
        <w:t xml:space="preserve">], and </w:t>
      </w:r>
      <m:oMath>
        <m:r>
          <w:rPr>
            <w:rFonts w:ascii="Cambria Math" w:hAnsi="Cambria Math"/>
            <w:sz w:val="28"/>
            <w:szCs w:val="28"/>
          </w:rPr>
          <m:t>d</m:t>
        </m:r>
      </m:oMath>
      <w:r>
        <w:rPr>
          <w:rFonts w:ascii="Arial" w:hAnsi="Arial"/>
          <w:lang w:val="en-US"/>
        </w:rPr>
        <w:t xml:space="preserve"> is the segment connecting the upper vertex to the base), we get </w:t>
      </w:r>
    </w:p>
    <w:p w14:paraId="17E323E0" w14:textId="77777777" w:rsidR="00743BC7" w:rsidRDefault="004844CE">
      <w:pPr>
        <w:pStyle w:val="Body"/>
        <w:ind w:left="360"/>
        <w:jc w:val="center"/>
        <w:rPr>
          <w:rFonts w:ascii="Arial" w:eastAsia="Arial" w:hAnsi="Arial" w:cs="Arial"/>
        </w:rPr>
      </w:pPr>
      <m:oMathPara>
        <m:oMathParaPr>
          <m:jc m:val="center"/>
        </m:oMathParaPr>
        <m:oMath>
          <m:r>
            <w:rPr>
              <w:rFonts w:ascii="Cambria Math" w:hAnsi="Cambria Math"/>
              <w:sz w:val="29"/>
              <w:szCs w:val="29"/>
            </w:rPr>
            <m:t>7·4·3+7</m:t>
          </m:r>
          <m:sSup>
            <m:sSupPr>
              <m:ctrlPr>
                <w:rPr>
                  <w:rFonts w:ascii="Cambria Math" w:hAnsi="Cambria Math"/>
                </w:rPr>
              </m:ctrlPr>
            </m:sSupPr>
            <m:e>
              <m:r>
                <w:rPr>
                  <w:rFonts w:ascii="Cambria Math" w:hAnsi="Cambria Math"/>
                  <w:sz w:val="29"/>
                  <w:szCs w:val="29"/>
                </w:rPr>
                <m:t>d</m:t>
              </m:r>
            </m:e>
            <m:sup>
              <m:r>
                <w:rPr>
                  <w:rFonts w:ascii="Cambria Math" w:hAnsi="Cambria Math"/>
                  <w:sz w:val="29"/>
                  <w:szCs w:val="29"/>
                </w:rPr>
                <m:t>2</m:t>
              </m:r>
            </m:sup>
          </m:sSup>
          <m:r>
            <w:rPr>
              <w:rFonts w:ascii="Cambria Math" w:hAnsi="Cambria Math"/>
              <w:sz w:val="29"/>
              <w:szCs w:val="29"/>
            </w:rPr>
            <m:t>=4·</m:t>
          </m:r>
          <m:sSup>
            <m:sSupPr>
              <m:ctrlPr>
                <w:rPr>
                  <w:rFonts w:ascii="Cambria Math" w:hAnsi="Cambria Math"/>
                </w:rPr>
              </m:ctrlPr>
            </m:sSupPr>
            <m:e>
              <m:r>
                <w:rPr>
                  <w:rFonts w:ascii="Cambria Math" w:hAnsi="Cambria Math"/>
                  <w:sz w:val="29"/>
                  <w:szCs w:val="29"/>
                </w:rPr>
                <m:t>5</m:t>
              </m:r>
            </m:e>
            <m:sup>
              <m:r>
                <w:rPr>
                  <w:rFonts w:ascii="Cambria Math" w:hAnsi="Cambria Math"/>
                  <w:sz w:val="29"/>
                  <w:szCs w:val="29"/>
                </w:rPr>
                <m:t>2</m:t>
              </m:r>
            </m:sup>
          </m:sSup>
          <m:r>
            <w:rPr>
              <w:rFonts w:ascii="Cambria Math" w:hAnsi="Cambria Math"/>
              <w:sz w:val="29"/>
              <w:szCs w:val="29"/>
            </w:rPr>
            <m:t>+3·</m:t>
          </m:r>
          <m:sSup>
            <m:sSupPr>
              <m:ctrlPr>
                <w:rPr>
                  <w:rFonts w:ascii="Cambria Math" w:hAnsi="Cambria Math"/>
                </w:rPr>
              </m:ctrlPr>
            </m:sSupPr>
            <m:e>
              <m:r>
                <w:rPr>
                  <w:rFonts w:ascii="Cambria Math" w:hAnsi="Cambria Math"/>
                  <w:sz w:val="29"/>
                  <w:szCs w:val="29"/>
                </w:rPr>
                <m:t>4</m:t>
              </m:r>
            </m:e>
            <m:sup>
              <m:r>
                <w:rPr>
                  <w:rFonts w:ascii="Cambria Math" w:hAnsi="Cambria Math"/>
                  <w:sz w:val="29"/>
                  <w:szCs w:val="29"/>
                </w:rPr>
                <m:t>2</m:t>
              </m:r>
            </m:sup>
          </m:sSup>
        </m:oMath>
      </m:oMathPara>
    </w:p>
    <w:p w14:paraId="7FE40CA2" w14:textId="77777777" w:rsidR="00743BC7" w:rsidRDefault="00743BC7">
      <w:pPr>
        <w:pStyle w:val="ListParagraph"/>
        <w:rPr>
          <w:rFonts w:ascii="Arial" w:eastAsia="Arial" w:hAnsi="Arial" w:cs="Arial"/>
        </w:rPr>
      </w:pPr>
    </w:p>
    <w:p w14:paraId="6AC58EE5" w14:textId="77777777" w:rsidR="00743BC7" w:rsidRDefault="004844CE">
      <w:pPr>
        <w:pStyle w:val="Body"/>
        <w:ind w:left="360"/>
        <w:jc w:val="center"/>
        <w:rPr>
          <w:rFonts w:ascii="Arial" w:eastAsia="Arial" w:hAnsi="Arial" w:cs="Arial"/>
        </w:rPr>
      </w:pPr>
      <m:oMathPara>
        <m:oMathParaPr>
          <m:jc m:val="center"/>
        </m:oMathParaPr>
        <m:oMath>
          <m:r>
            <w:rPr>
              <w:rFonts w:ascii="Cambria Math" w:hAnsi="Cambria Math"/>
              <w:sz w:val="29"/>
              <w:szCs w:val="29"/>
            </w:rPr>
            <m:t>84+7</m:t>
          </m:r>
          <m:sSup>
            <m:sSupPr>
              <m:ctrlPr>
                <w:rPr>
                  <w:rFonts w:ascii="Cambria Math" w:hAnsi="Cambria Math"/>
                </w:rPr>
              </m:ctrlPr>
            </m:sSupPr>
            <m:e>
              <m:r>
                <w:rPr>
                  <w:rFonts w:ascii="Cambria Math" w:hAnsi="Cambria Math"/>
                  <w:sz w:val="29"/>
                  <w:szCs w:val="29"/>
                </w:rPr>
                <m:t>d</m:t>
              </m:r>
            </m:e>
            <m:sup>
              <m:r>
                <w:rPr>
                  <w:rFonts w:ascii="Cambria Math" w:hAnsi="Cambria Math"/>
                  <w:sz w:val="29"/>
                  <w:szCs w:val="29"/>
                </w:rPr>
                <m:t>2</m:t>
              </m:r>
            </m:sup>
          </m:sSup>
          <m:r>
            <w:rPr>
              <w:rFonts w:ascii="Cambria Math" w:hAnsi="Cambria Math"/>
              <w:sz w:val="29"/>
              <w:szCs w:val="29"/>
            </w:rPr>
            <m:t>=100+48</m:t>
          </m:r>
        </m:oMath>
      </m:oMathPara>
    </w:p>
    <w:p w14:paraId="3807E4B2" w14:textId="77777777" w:rsidR="00743BC7" w:rsidRDefault="00743BC7">
      <w:pPr>
        <w:pStyle w:val="ListParagraph"/>
        <w:rPr>
          <w:rFonts w:ascii="Arial" w:eastAsia="Arial" w:hAnsi="Arial" w:cs="Arial"/>
        </w:rPr>
      </w:pPr>
    </w:p>
    <w:p w14:paraId="21DD6419" w14:textId="77777777" w:rsidR="00743BC7" w:rsidRDefault="004844CE">
      <w:pPr>
        <w:pStyle w:val="Body"/>
        <w:ind w:left="360"/>
        <w:jc w:val="center"/>
        <w:rPr>
          <w:rFonts w:ascii="Arial" w:eastAsia="Arial" w:hAnsi="Arial" w:cs="Arial"/>
        </w:rPr>
      </w:pPr>
      <m:oMathPara>
        <m:oMathParaPr>
          <m:jc m:val="center"/>
        </m:oMathParaPr>
        <m:oMath>
          <m:r>
            <w:rPr>
              <w:rFonts w:ascii="Cambria Math" w:hAnsi="Cambria Math"/>
              <w:sz w:val="29"/>
              <w:szCs w:val="29"/>
            </w:rPr>
            <m:t>7</m:t>
          </m:r>
          <m:sSup>
            <m:sSupPr>
              <m:ctrlPr>
                <w:rPr>
                  <w:rFonts w:ascii="Cambria Math" w:hAnsi="Cambria Math"/>
                </w:rPr>
              </m:ctrlPr>
            </m:sSupPr>
            <m:e>
              <m:r>
                <w:rPr>
                  <w:rFonts w:ascii="Cambria Math" w:hAnsi="Cambria Math"/>
                  <w:sz w:val="29"/>
                  <w:szCs w:val="29"/>
                </w:rPr>
                <m:t>d</m:t>
              </m:r>
            </m:e>
            <m:sup>
              <m:r>
                <w:rPr>
                  <w:rFonts w:ascii="Cambria Math" w:hAnsi="Cambria Math"/>
                  <w:sz w:val="29"/>
                  <w:szCs w:val="29"/>
                </w:rPr>
                <m:t>2</m:t>
              </m:r>
            </m:sup>
          </m:sSup>
          <m:r>
            <w:rPr>
              <w:rFonts w:ascii="Cambria Math" w:hAnsi="Cambria Math"/>
              <w:sz w:val="29"/>
              <w:szCs w:val="29"/>
            </w:rPr>
            <m:t>=64</m:t>
          </m:r>
        </m:oMath>
      </m:oMathPara>
    </w:p>
    <w:p w14:paraId="4555C7FB" w14:textId="77777777" w:rsidR="00743BC7" w:rsidRDefault="00743BC7">
      <w:pPr>
        <w:pStyle w:val="ListParagraph"/>
        <w:rPr>
          <w:rFonts w:ascii="Arial" w:eastAsia="Arial" w:hAnsi="Arial" w:cs="Arial"/>
        </w:rPr>
      </w:pPr>
    </w:p>
    <w:p w14:paraId="06E5CB2B" w14:textId="77777777" w:rsidR="00743BC7" w:rsidRDefault="004844CE">
      <w:pPr>
        <w:pStyle w:val="Body"/>
        <w:ind w:left="360"/>
        <w:jc w:val="center"/>
        <w:rPr>
          <w:rFonts w:ascii="Arial" w:eastAsia="Arial" w:hAnsi="Arial" w:cs="Arial"/>
        </w:rPr>
      </w:pPr>
      <m:oMathPara>
        <m:oMathParaPr>
          <m:jc m:val="center"/>
        </m:oMathParaPr>
        <m:oMath>
          <m:sSup>
            <m:sSupPr>
              <m:ctrlPr>
                <w:rPr>
                  <w:rFonts w:ascii="Cambria Math" w:hAnsi="Cambria Math"/>
                </w:rPr>
              </m:ctrlPr>
            </m:sSupPr>
            <m:e>
              <m:r>
                <w:rPr>
                  <w:rFonts w:ascii="Cambria Math" w:hAnsi="Cambria Math"/>
                  <w:sz w:val="29"/>
                  <w:szCs w:val="29"/>
                </w:rPr>
                <m:t>d</m:t>
              </m:r>
            </m:e>
            <m:sup>
              <m:r>
                <w:rPr>
                  <w:rFonts w:ascii="Cambria Math" w:hAnsi="Cambria Math"/>
                  <w:sz w:val="29"/>
                  <w:szCs w:val="29"/>
                </w:rPr>
                <m:t>2</m:t>
              </m:r>
            </m:sup>
          </m:sSup>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64</m:t>
              </m:r>
            </m:num>
            <m:den>
              <m:r>
                <w:rPr>
                  <w:rFonts w:ascii="Cambria Math" w:hAnsi="Cambria Math"/>
                  <w:sz w:val="29"/>
                  <w:szCs w:val="29"/>
                </w:rPr>
                <m:t>7</m:t>
              </m:r>
            </m:den>
          </m:f>
        </m:oMath>
      </m:oMathPara>
    </w:p>
    <w:p w14:paraId="38AFE213" w14:textId="77777777" w:rsidR="00743BC7" w:rsidRDefault="00743BC7">
      <w:pPr>
        <w:pStyle w:val="ListParagraph"/>
        <w:rPr>
          <w:rFonts w:ascii="Arial" w:eastAsia="Arial" w:hAnsi="Arial" w:cs="Arial"/>
        </w:rPr>
      </w:pPr>
    </w:p>
    <w:p w14:paraId="4E80C83F" w14:textId="77777777" w:rsidR="00743BC7" w:rsidRDefault="004844CE">
      <w:pPr>
        <w:pStyle w:val="Body"/>
        <w:ind w:left="360"/>
        <w:rPr>
          <w:rFonts w:ascii="Arial" w:eastAsia="Arial" w:hAnsi="Arial" w:cs="Arial"/>
          <w:b/>
          <w:bCs/>
        </w:rPr>
      </w:pPr>
      <m:oMath>
        <m:r>
          <w:rPr>
            <w:rFonts w:ascii="Cambria Math" w:hAnsi="Cambria Math"/>
            <w:sz w:val="29"/>
            <w:szCs w:val="29"/>
          </w:rPr>
          <m:t>d</m:t>
        </m:r>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8</m:t>
            </m:r>
          </m:num>
          <m:den>
            <m:rad>
              <m:radPr>
                <m:degHide m:val="1"/>
                <m:ctrlPr>
                  <w:rPr>
                    <w:rFonts w:ascii="Cambria Math" w:hAnsi="Cambria Math"/>
                    <w:i/>
                    <w:sz w:val="29"/>
                    <w:szCs w:val="29"/>
                  </w:rPr>
                </m:ctrlPr>
              </m:radPr>
              <m:deg/>
              <m:e>
                <m:r>
                  <w:rPr>
                    <w:rFonts w:ascii="Cambria Math" w:hAnsi="Cambria Math"/>
                    <w:sz w:val="29"/>
                    <w:szCs w:val="29"/>
                  </w:rPr>
                  <m:t>7</m:t>
                </m:r>
              </m:e>
            </m:rad>
          </m:den>
        </m:f>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8</m:t>
            </m:r>
            <m:rad>
              <m:radPr>
                <m:degHide m:val="1"/>
                <m:ctrlPr>
                  <w:rPr>
                    <w:rFonts w:ascii="Cambria Math" w:hAnsi="Cambria Math"/>
                    <w:i/>
                    <w:sz w:val="29"/>
                    <w:szCs w:val="29"/>
                  </w:rPr>
                </m:ctrlPr>
              </m:radPr>
              <m:deg/>
              <m:e>
                <m:r>
                  <w:rPr>
                    <w:rFonts w:ascii="Cambria Math" w:hAnsi="Cambria Math"/>
                    <w:sz w:val="29"/>
                    <w:szCs w:val="29"/>
                  </w:rPr>
                  <m:t>7</m:t>
                </m:r>
              </m:e>
            </m:rad>
          </m:num>
          <m:den>
            <m:r>
              <w:rPr>
                <w:rFonts w:ascii="Cambria Math" w:hAnsi="Cambria Math"/>
                <w:sz w:val="29"/>
                <w:szCs w:val="29"/>
              </w:rPr>
              <m:t>7</m:t>
            </m:r>
          </m:den>
        </m:f>
      </m:oMath>
      <w:r>
        <w:rPr>
          <w:rFonts w:ascii="Arial" w:hAnsi="Arial"/>
          <w:b/>
          <w:bCs/>
        </w:rPr>
        <w:t xml:space="preserve"> </w:t>
      </w:r>
      <w:r>
        <w:rPr>
          <w:rFonts w:ascii="Arial" w:hAnsi="Arial"/>
          <w:b/>
          <w:bCs/>
        </w:rPr>
        <w:tab/>
      </w:r>
    </w:p>
    <w:p w14:paraId="3D8EEE75" w14:textId="77777777" w:rsidR="00743BC7" w:rsidRDefault="00743BC7">
      <w:pPr>
        <w:pStyle w:val="Body"/>
        <w:rPr>
          <w:rFonts w:ascii="Arial" w:eastAsia="Arial" w:hAnsi="Arial" w:cs="Arial"/>
        </w:rPr>
      </w:pPr>
    </w:p>
    <w:p w14:paraId="2F5EC29D" w14:textId="77777777" w:rsidR="00743BC7" w:rsidRDefault="00743BC7">
      <w:pPr>
        <w:pStyle w:val="Body"/>
        <w:rPr>
          <w:rFonts w:ascii="Arial" w:eastAsia="Arial" w:hAnsi="Arial" w:cs="Arial"/>
        </w:rPr>
      </w:pPr>
    </w:p>
    <w:p w14:paraId="615CDF25" w14:textId="77777777" w:rsidR="00743BC7" w:rsidRDefault="004844CE">
      <w:pPr>
        <w:pStyle w:val="Body"/>
        <w:rPr>
          <w:rFonts w:ascii="Arial" w:eastAsia="Arial" w:hAnsi="Arial" w:cs="Arial"/>
          <w:b/>
          <w:bCs/>
        </w:rPr>
      </w:pPr>
      <w:r>
        <w:rPr>
          <w:rFonts w:ascii="Arial" w:hAnsi="Arial"/>
          <w:b/>
          <w:bCs/>
          <w:lang w:val="pt-PT"/>
        </w:rPr>
        <w:t>15. (C)</w:t>
      </w:r>
    </w:p>
    <w:p w14:paraId="42E96DAD" w14:textId="77777777" w:rsidR="00743BC7" w:rsidRDefault="004844CE">
      <w:pPr>
        <w:pStyle w:val="Body"/>
        <w:ind w:left="360"/>
        <w:jc w:val="center"/>
        <w:rPr>
          <w:rFonts w:ascii="Arial" w:eastAsia="Arial" w:hAnsi="Arial" w:cs="Arial"/>
        </w:rPr>
      </w:pPr>
      <m:oMathPara>
        <m:oMathParaPr>
          <m:jc m:val="center"/>
        </m:oMathParaPr>
        <m:oMath>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3</m:t>
              </m:r>
            </m:den>
          </m:f>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2</m:t>
              </m:r>
            </m:num>
            <m:den>
              <m:r>
                <w:rPr>
                  <w:rFonts w:ascii="Cambria Math" w:hAnsi="Cambria Math"/>
                  <w:sz w:val="29"/>
                  <w:szCs w:val="29"/>
                </w:rPr>
                <m:t>9</m:t>
              </m:r>
            </m:den>
          </m:f>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4</m:t>
              </m:r>
            </m:num>
            <m:den>
              <m:r>
                <w:rPr>
                  <w:rFonts w:ascii="Cambria Math" w:hAnsi="Cambria Math"/>
                  <w:sz w:val="29"/>
                  <w:szCs w:val="29"/>
                </w:rPr>
                <m:t>27</m:t>
              </m:r>
            </m:den>
          </m:f>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7</m:t>
              </m:r>
            </m:num>
            <m:den>
              <m:r>
                <w:rPr>
                  <w:rFonts w:ascii="Cambria Math" w:hAnsi="Cambria Math"/>
                  <w:sz w:val="29"/>
                  <w:szCs w:val="29"/>
                </w:rPr>
                <m:t>81</m:t>
              </m:r>
            </m:den>
          </m:f>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11</m:t>
              </m:r>
            </m:num>
            <m:den>
              <m:r>
                <w:rPr>
                  <w:rFonts w:ascii="Cambria Math" w:hAnsi="Cambria Math"/>
                  <w:sz w:val="29"/>
                  <w:szCs w:val="29"/>
                </w:rPr>
                <m:t>243</m:t>
              </m:r>
            </m:den>
          </m:f>
          <m:r>
            <w:rPr>
              <w:rFonts w:ascii="Cambria Math" w:hAnsi="Cambria Math"/>
              <w:sz w:val="29"/>
              <w:szCs w:val="29"/>
            </w:rPr>
            <m:t>+…</m:t>
          </m:r>
        </m:oMath>
      </m:oMathPara>
    </w:p>
    <w:p w14:paraId="10215A85" w14:textId="77777777" w:rsidR="00743BC7" w:rsidRDefault="00743BC7">
      <w:pPr>
        <w:pStyle w:val="ListParagraph"/>
        <w:rPr>
          <w:rFonts w:ascii="Arial" w:eastAsia="Arial" w:hAnsi="Arial" w:cs="Arial"/>
        </w:rPr>
      </w:pPr>
    </w:p>
    <w:p w14:paraId="6A9A5D88" w14:textId="77777777" w:rsidR="00743BC7" w:rsidRDefault="004844CE">
      <w:pPr>
        <w:pStyle w:val="Body"/>
        <w:ind w:left="360"/>
        <w:jc w:val="center"/>
        <w:rPr>
          <w:rFonts w:ascii="Arial" w:eastAsia="Arial" w:hAnsi="Arial" w:cs="Arial"/>
        </w:rPr>
      </w:pPr>
      <m:oMathPara>
        <m:oMathParaPr>
          <m:jc m:val="center"/>
        </m:oMathParaPr>
        <m:oMath>
          <m:r>
            <w:rPr>
              <w:rFonts w:ascii="Cambria Math" w:hAnsi="Cambria Math"/>
              <w:sz w:val="16"/>
              <w:szCs w:val="16"/>
            </w:rPr>
            <m:t>=</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3</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9</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27</m:t>
                  </m:r>
                </m:den>
              </m:f>
              <m:r>
                <w:rPr>
                  <w:rFonts w:ascii="Cambria Math" w:hAnsi="Cambria Math"/>
                  <w:sz w:val="16"/>
                  <w:szCs w:val="16"/>
                </w:rPr>
                <m:t>+…</m:t>
              </m:r>
            </m:e>
          </m:d>
          <m:r>
            <w:rPr>
              <w:rFonts w:ascii="Cambria Math" w:hAnsi="Cambria Math"/>
              <w:sz w:val="16"/>
              <w:szCs w:val="16"/>
            </w:rPr>
            <m:t>+</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9</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27</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81</m:t>
                  </m:r>
                </m:den>
              </m:f>
              <m:r>
                <w:rPr>
                  <w:rFonts w:ascii="Cambria Math" w:hAnsi="Cambria Math"/>
                  <w:sz w:val="16"/>
                  <w:szCs w:val="16"/>
                </w:rPr>
                <m:t>+…</m:t>
              </m:r>
            </m:e>
          </m:d>
          <m:r>
            <w:rPr>
              <w:rFonts w:ascii="Cambria Math" w:hAnsi="Cambria Math"/>
              <w:sz w:val="16"/>
              <w:szCs w:val="16"/>
            </w:rPr>
            <m:t>+2</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27</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81</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243</m:t>
                  </m:r>
                </m:den>
              </m:f>
              <m:r>
                <w:rPr>
                  <w:rFonts w:ascii="Cambria Math" w:hAnsi="Cambria Math"/>
                  <w:sz w:val="16"/>
                  <w:szCs w:val="16"/>
                </w:rPr>
                <m:t>+…</m:t>
              </m:r>
            </m:e>
          </m:d>
          <m:r>
            <w:rPr>
              <w:rFonts w:ascii="Cambria Math" w:hAnsi="Cambria Math"/>
              <w:sz w:val="16"/>
              <w:szCs w:val="16"/>
            </w:rPr>
            <m:t>+3</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81</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243</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729</m:t>
                  </m:r>
                </m:den>
              </m:f>
              <m:r>
                <w:rPr>
                  <w:rFonts w:ascii="Cambria Math" w:hAnsi="Cambria Math"/>
                  <w:sz w:val="16"/>
                  <w:szCs w:val="16"/>
                </w:rPr>
                <m:t>+…</m:t>
              </m:r>
            </m:e>
          </m:d>
          <m:r>
            <w:rPr>
              <w:rFonts w:ascii="Cambria Math" w:hAnsi="Cambria Math"/>
              <w:sz w:val="16"/>
              <w:szCs w:val="16"/>
            </w:rPr>
            <m:t>+4</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243</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729</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2187</m:t>
                  </m:r>
                </m:den>
              </m:f>
              <m:r>
                <w:rPr>
                  <w:rFonts w:ascii="Cambria Math" w:hAnsi="Cambria Math"/>
                  <w:sz w:val="16"/>
                  <w:szCs w:val="16"/>
                </w:rPr>
                <m:t>+…</m:t>
              </m:r>
            </m:e>
          </m:d>
          <m:r>
            <w:rPr>
              <w:rFonts w:ascii="Cambria Math" w:hAnsi="Cambria Math"/>
              <w:sz w:val="16"/>
              <w:szCs w:val="16"/>
            </w:rPr>
            <m:t>+…</m:t>
          </m:r>
        </m:oMath>
      </m:oMathPara>
    </w:p>
    <w:p w14:paraId="3F03139B" w14:textId="77777777" w:rsidR="00743BC7" w:rsidRDefault="00743BC7">
      <w:pPr>
        <w:pStyle w:val="ListParagraph"/>
        <w:rPr>
          <w:rFonts w:ascii="Arial" w:eastAsia="Arial" w:hAnsi="Arial" w:cs="Arial"/>
        </w:rPr>
      </w:pPr>
    </w:p>
    <w:p w14:paraId="7413FC0B" w14:textId="77777777" w:rsidR="00743BC7" w:rsidRDefault="004844CE">
      <w:pPr>
        <w:pStyle w:val="Body"/>
        <w:ind w:left="360"/>
        <w:jc w:val="center"/>
        <w:rPr>
          <w:rFonts w:ascii="Arial" w:eastAsia="Arial" w:hAnsi="Arial" w:cs="Arial"/>
        </w:rPr>
      </w:pPr>
      <m:oMathPara>
        <m:oMathParaPr>
          <m:jc m:val="center"/>
        </m:oMathParaPr>
        <m:oMath>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2</m:t>
              </m:r>
            </m:den>
          </m:f>
          <m:r>
            <w:rPr>
              <w:rFonts w:ascii="Cambria Math" w:hAnsi="Cambria Math"/>
              <w:sz w:val="29"/>
              <w:szCs w:val="29"/>
            </w:rPr>
            <m:t>+</m:t>
          </m:r>
          <m:d>
            <m:dPr>
              <m:ctrlPr>
                <w:rPr>
                  <w:rFonts w:ascii="Cambria Math" w:hAnsi="Cambria Math"/>
                  <w:i/>
                  <w:sz w:val="29"/>
                  <w:szCs w:val="29"/>
                </w:rPr>
              </m:ctrlPr>
            </m:dPr>
            <m:e>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6</m:t>
                  </m:r>
                </m:den>
              </m:f>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2</m:t>
                  </m:r>
                </m:num>
                <m:den>
                  <m:r>
                    <w:rPr>
                      <w:rFonts w:ascii="Cambria Math" w:hAnsi="Cambria Math"/>
                      <w:sz w:val="29"/>
                      <w:szCs w:val="29"/>
                    </w:rPr>
                    <m:t>18</m:t>
                  </m:r>
                </m:den>
              </m:f>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3</m:t>
                  </m:r>
                </m:num>
                <m:den>
                  <m:r>
                    <w:rPr>
                      <w:rFonts w:ascii="Cambria Math" w:hAnsi="Cambria Math"/>
                      <w:sz w:val="29"/>
                      <w:szCs w:val="29"/>
                    </w:rPr>
                    <m:t>54</m:t>
                  </m:r>
                </m:den>
              </m:f>
              <m:r>
                <w:rPr>
                  <w:rFonts w:ascii="Cambria Math" w:hAnsi="Cambria Math"/>
                  <w:sz w:val="29"/>
                  <w:szCs w:val="29"/>
                </w:rPr>
                <m:t>+…</m:t>
              </m:r>
            </m:e>
          </m:d>
        </m:oMath>
      </m:oMathPara>
    </w:p>
    <w:p w14:paraId="3DB930ED" w14:textId="77777777" w:rsidR="00743BC7" w:rsidRDefault="00743BC7">
      <w:pPr>
        <w:pStyle w:val="ListParagraph"/>
        <w:rPr>
          <w:rFonts w:ascii="Arial" w:eastAsia="Arial" w:hAnsi="Arial" w:cs="Arial"/>
        </w:rPr>
      </w:pPr>
    </w:p>
    <w:p w14:paraId="0496C28D" w14:textId="77777777" w:rsidR="00743BC7" w:rsidRDefault="004844CE">
      <w:pPr>
        <w:pStyle w:val="Body"/>
        <w:ind w:left="360"/>
        <w:jc w:val="center"/>
        <w:rPr>
          <w:rFonts w:ascii="Arial" w:eastAsia="Arial" w:hAnsi="Arial" w:cs="Arial"/>
        </w:rPr>
      </w:pPr>
      <m:oMathPara>
        <m:oMathParaPr>
          <m:jc m:val="center"/>
        </m:oMathParaPr>
        <m:oMath>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1</m:t>
              </m:r>
            </m:num>
            <m:den>
              <m:r>
                <w:rPr>
                  <w:rFonts w:ascii="Cambria Math" w:hAnsi="Cambria Math"/>
                  <w:sz w:val="25"/>
                  <w:szCs w:val="25"/>
                </w:rPr>
                <m:t>2</m:t>
              </m:r>
            </m:den>
          </m:f>
          <m:r>
            <w:rPr>
              <w:rFonts w:ascii="Cambria Math" w:hAnsi="Cambria Math"/>
              <w:sz w:val="25"/>
              <w:szCs w:val="25"/>
            </w:rPr>
            <m:t>+</m:t>
          </m:r>
          <m:d>
            <m:dPr>
              <m:ctrlPr>
                <w:rPr>
                  <w:rFonts w:ascii="Cambria Math" w:hAnsi="Cambria Math"/>
                  <w:i/>
                  <w:sz w:val="25"/>
                  <w:szCs w:val="25"/>
                </w:rPr>
              </m:ctrlPr>
            </m:dPr>
            <m:e>
              <m:f>
                <m:fPr>
                  <m:ctrlPr>
                    <w:rPr>
                      <w:rFonts w:ascii="Cambria Math" w:hAnsi="Cambria Math"/>
                      <w:i/>
                      <w:sz w:val="25"/>
                      <w:szCs w:val="25"/>
                    </w:rPr>
                  </m:ctrlPr>
                </m:fPr>
                <m:num>
                  <m:r>
                    <w:rPr>
                      <w:rFonts w:ascii="Cambria Math" w:hAnsi="Cambria Math"/>
                      <w:sz w:val="25"/>
                      <w:szCs w:val="25"/>
                    </w:rPr>
                    <m:t>1</m:t>
                  </m:r>
                </m:num>
                <m:den>
                  <m:r>
                    <w:rPr>
                      <w:rFonts w:ascii="Cambria Math" w:hAnsi="Cambria Math"/>
                      <w:sz w:val="25"/>
                      <w:szCs w:val="25"/>
                    </w:rPr>
                    <m:t>6</m:t>
                  </m:r>
                </m:den>
              </m:f>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1</m:t>
                  </m:r>
                </m:num>
                <m:den>
                  <m:r>
                    <w:rPr>
                      <w:rFonts w:ascii="Cambria Math" w:hAnsi="Cambria Math"/>
                      <w:sz w:val="25"/>
                      <w:szCs w:val="25"/>
                    </w:rPr>
                    <m:t>18</m:t>
                  </m:r>
                </m:den>
              </m:f>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1</m:t>
                  </m:r>
                </m:num>
                <m:den>
                  <m:r>
                    <w:rPr>
                      <w:rFonts w:ascii="Cambria Math" w:hAnsi="Cambria Math"/>
                      <w:sz w:val="25"/>
                      <w:szCs w:val="25"/>
                    </w:rPr>
                    <m:t>54</m:t>
                  </m:r>
                </m:den>
              </m:f>
              <m:r>
                <w:rPr>
                  <w:rFonts w:ascii="Cambria Math" w:hAnsi="Cambria Math"/>
                  <w:sz w:val="25"/>
                  <w:szCs w:val="25"/>
                </w:rPr>
                <m:t>+…</m:t>
              </m:r>
            </m:e>
          </m:d>
          <m:r>
            <w:rPr>
              <w:rFonts w:ascii="Cambria Math" w:hAnsi="Cambria Math"/>
              <w:sz w:val="25"/>
              <w:szCs w:val="25"/>
            </w:rPr>
            <m:t>+</m:t>
          </m:r>
          <m:d>
            <m:dPr>
              <m:ctrlPr>
                <w:rPr>
                  <w:rFonts w:ascii="Cambria Math" w:hAnsi="Cambria Math"/>
                  <w:i/>
                  <w:sz w:val="25"/>
                  <w:szCs w:val="25"/>
                </w:rPr>
              </m:ctrlPr>
            </m:dPr>
            <m:e>
              <m:f>
                <m:fPr>
                  <m:ctrlPr>
                    <w:rPr>
                      <w:rFonts w:ascii="Cambria Math" w:hAnsi="Cambria Math"/>
                      <w:i/>
                      <w:sz w:val="25"/>
                      <w:szCs w:val="25"/>
                    </w:rPr>
                  </m:ctrlPr>
                </m:fPr>
                <m:num>
                  <m:r>
                    <w:rPr>
                      <w:rFonts w:ascii="Cambria Math" w:hAnsi="Cambria Math"/>
                      <w:sz w:val="25"/>
                      <w:szCs w:val="25"/>
                    </w:rPr>
                    <m:t>1</m:t>
                  </m:r>
                </m:num>
                <m:den>
                  <m:r>
                    <w:rPr>
                      <w:rFonts w:ascii="Cambria Math" w:hAnsi="Cambria Math"/>
                      <w:sz w:val="25"/>
                      <w:szCs w:val="25"/>
                    </w:rPr>
                    <m:t>18</m:t>
                  </m:r>
                </m:den>
              </m:f>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1</m:t>
                  </m:r>
                </m:num>
                <m:den>
                  <m:r>
                    <w:rPr>
                      <w:rFonts w:ascii="Cambria Math" w:hAnsi="Cambria Math"/>
                      <w:sz w:val="25"/>
                      <w:szCs w:val="25"/>
                    </w:rPr>
                    <m:t>54</m:t>
                  </m:r>
                </m:den>
              </m:f>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1</m:t>
                  </m:r>
                </m:num>
                <m:den>
                  <m:r>
                    <w:rPr>
                      <w:rFonts w:ascii="Cambria Math" w:hAnsi="Cambria Math"/>
                      <w:sz w:val="25"/>
                      <w:szCs w:val="25"/>
                    </w:rPr>
                    <m:t>162</m:t>
                  </m:r>
                </m:den>
              </m:f>
              <m:r>
                <w:rPr>
                  <w:rFonts w:ascii="Cambria Math" w:hAnsi="Cambria Math"/>
                  <w:sz w:val="25"/>
                  <w:szCs w:val="25"/>
                </w:rPr>
                <m:t>+…</m:t>
              </m:r>
            </m:e>
          </m:d>
          <m:r>
            <w:rPr>
              <w:rFonts w:ascii="Cambria Math" w:hAnsi="Cambria Math"/>
              <w:sz w:val="25"/>
              <w:szCs w:val="25"/>
            </w:rPr>
            <m:t>+</m:t>
          </m:r>
          <m:d>
            <m:dPr>
              <m:ctrlPr>
                <w:rPr>
                  <w:rFonts w:ascii="Cambria Math" w:hAnsi="Cambria Math"/>
                  <w:i/>
                  <w:sz w:val="25"/>
                  <w:szCs w:val="25"/>
                </w:rPr>
              </m:ctrlPr>
            </m:dPr>
            <m:e>
              <m:f>
                <m:fPr>
                  <m:ctrlPr>
                    <w:rPr>
                      <w:rFonts w:ascii="Cambria Math" w:hAnsi="Cambria Math"/>
                      <w:i/>
                      <w:sz w:val="25"/>
                      <w:szCs w:val="25"/>
                    </w:rPr>
                  </m:ctrlPr>
                </m:fPr>
                <m:num>
                  <m:r>
                    <w:rPr>
                      <w:rFonts w:ascii="Cambria Math" w:hAnsi="Cambria Math"/>
                      <w:sz w:val="25"/>
                      <w:szCs w:val="25"/>
                    </w:rPr>
                    <m:t>1</m:t>
                  </m:r>
                </m:num>
                <m:den>
                  <m:r>
                    <w:rPr>
                      <w:rFonts w:ascii="Cambria Math" w:hAnsi="Cambria Math"/>
                      <w:sz w:val="25"/>
                      <w:szCs w:val="25"/>
                    </w:rPr>
                    <m:t>54</m:t>
                  </m:r>
                </m:den>
              </m:f>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1</m:t>
                  </m:r>
                </m:num>
                <m:den>
                  <m:r>
                    <w:rPr>
                      <w:rFonts w:ascii="Cambria Math" w:hAnsi="Cambria Math"/>
                      <w:sz w:val="25"/>
                      <w:szCs w:val="25"/>
                    </w:rPr>
                    <m:t>162</m:t>
                  </m:r>
                </m:den>
              </m:f>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1</m:t>
                  </m:r>
                </m:num>
                <m:den>
                  <m:r>
                    <w:rPr>
                      <w:rFonts w:ascii="Cambria Math" w:hAnsi="Cambria Math"/>
                      <w:sz w:val="25"/>
                      <w:szCs w:val="25"/>
                    </w:rPr>
                    <m:t>486</m:t>
                  </m:r>
                </m:den>
              </m:f>
              <m:r>
                <w:rPr>
                  <w:rFonts w:ascii="Cambria Math" w:hAnsi="Cambria Math"/>
                  <w:sz w:val="25"/>
                  <w:szCs w:val="25"/>
                </w:rPr>
                <m:t>+…</m:t>
              </m:r>
            </m:e>
          </m:d>
          <m:r>
            <w:rPr>
              <w:rFonts w:ascii="Cambria Math" w:hAnsi="Cambria Math"/>
              <w:sz w:val="25"/>
              <w:szCs w:val="25"/>
            </w:rPr>
            <m:t>+…</m:t>
          </m:r>
        </m:oMath>
      </m:oMathPara>
    </w:p>
    <w:p w14:paraId="26B25585" w14:textId="77777777" w:rsidR="00743BC7" w:rsidRDefault="00743BC7">
      <w:pPr>
        <w:pStyle w:val="ListParagraph"/>
        <w:rPr>
          <w:rFonts w:ascii="Arial" w:eastAsia="Arial" w:hAnsi="Arial" w:cs="Arial"/>
        </w:rPr>
      </w:pPr>
    </w:p>
    <w:p w14:paraId="22878EEF" w14:textId="77777777" w:rsidR="00743BC7" w:rsidRDefault="004844CE">
      <w:pPr>
        <w:pStyle w:val="Body"/>
        <w:ind w:left="360"/>
        <w:jc w:val="center"/>
        <w:rPr>
          <w:rFonts w:ascii="Arial" w:eastAsia="Arial" w:hAnsi="Arial" w:cs="Arial"/>
        </w:rPr>
      </w:pPr>
      <m:oMathPara>
        <m:oMathParaPr>
          <m:jc m:val="center"/>
        </m:oMathParaPr>
        <m:oMath>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2</m:t>
              </m:r>
            </m:den>
          </m:f>
          <m:r>
            <w:rPr>
              <w:rFonts w:ascii="Cambria Math" w:hAnsi="Cambria Math"/>
              <w:sz w:val="29"/>
              <w:szCs w:val="29"/>
            </w:rPr>
            <m:t>+</m:t>
          </m:r>
          <m:d>
            <m:dPr>
              <m:ctrlPr>
                <w:rPr>
                  <w:rFonts w:ascii="Cambria Math" w:hAnsi="Cambria Math"/>
                  <w:i/>
                  <w:sz w:val="29"/>
                  <w:szCs w:val="29"/>
                </w:rPr>
              </m:ctrlPr>
            </m:dPr>
            <m:e>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4</m:t>
                  </m:r>
                </m:den>
              </m:f>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12</m:t>
                  </m:r>
                </m:den>
              </m:f>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36</m:t>
                  </m:r>
                </m:den>
              </m:f>
              <m:r>
                <w:rPr>
                  <w:rFonts w:ascii="Cambria Math" w:hAnsi="Cambria Math"/>
                  <w:sz w:val="29"/>
                  <w:szCs w:val="29"/>
                </w:rPr>
                <m:t>+…</m:t>
              </m:r>
            </m:e>
          </m:d>
        </m:oMath>
      </m:oMathPara>
    </w:p>
    <w:p w14:paraId="45832278" w14:textId="77777777" w:rsidR="00743BC7" w:rsidRDefault="00743BC7">
      <w:pPr>
        <w:pStyle w:val="ListParagraph"/>
        <w:rPr>
          <w:rFonts w:ascii="Arial" w:eastAsia="Arial" w:hAnsi="Arial" w:cs="Arial"/>
        </w:rPr>
      </w:pPr>
    </w:p>
    <w:p w14:paraId="52CE1F8C" w14:textId="77777777" w:rsidR="00743BC7" w:rsidRDefault="004844CE">
      <w:pPr>
        <w:pStyle w:val="Body"/>
        <w:ind w:left="360"/>
        <w:jc w:val="center"/>
        <w:rPr>
          <w:rFonts w:ascii="Arial" w:eastAsia="Arial" w:hAnsi="Arial" w:cs="Arial"/>
        </w:rPr>
      </w:pPr>
      <m:oMathPara>
        <m:oMathParaPr>
          <m:jc m:val="center"/>
        </m:oMathParaPr>
        <m:oMath>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2</m:t>
              </m:r>
            </m:den>
          </m:f>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3</m:t>
              </m:r>
            </m:num>
            <m:den>
              <m:r>
                <w:rPr>
                  <w:rFonts w:ascii="Cambria Math" w:hAnsi="Cambria Math"/>
                  <w:sz w:val="29"/>
                  <w:szCs w:val="29"/>
                </w:rPr>
                <m:t>8</m:t>
              </m:r>
            </m:den>
          </m:f>
        </m:oMath>
      </m:oMathPara>
    </w:p>
    <w:p w14:paraId="489D226A" w14:textId="77777777" w:rsidR="00743BC7" w:rsidRDefault="004844CE">
      <w:pPr>
        <w:pStyle w:val="Body"/>
        <w:ind w:left="360"/>
        <w:jc w:val="center"/>
        <w:rPr>
          <w:rFonts w:ascii="Arial" w:eastAsia="Arial" w:hAnsi="Arial" w:cs="Arial"/>
        </w:rPr>
      </w:pPr>
      <m:oMathPara>
        <m:oMathParaPr>
          <m:jc m:val="center"/>
        </m:oMathParaPr>
        <m:oMath>
          <m:r>
            <w:rPr>
              <w:rFonts w:ascii="Cambria Math" w:hAnsi="Cambria Math"/>
              <w:sz w:val="29"/>
              <w:szCs w:val="29"/>
            </w:rPr>
            <w:lastRenderedPageBreak/>
            <m:t>=</m:t>
          </m:r>
          <m:f>
            <m:fPr>
              <m:ctrlPr>
                <w:rPr>
                  <w:rFonts w:ascii="Cambria Math" w:hAnsi="Cambria Math"/>
                  <w:i/>
                  <w:sz w:val="29"/>
                  <w:szCs w:val="29"/>
                </w:rPr>
              </m:ctrlPr>
            </m:fPr>
            <m:num>
              <m:r>
                <w:rPr>
                  <w:rFonts w:ascii="Cambria Math" w:hAnsi="Cambria Math"/>
                  <w:sz w:val="29"/>
                  <w:szCs w:val="29"/>
                </w:rPr>
                <m:t>7</m:t>
              </m:r>
            </m:num>
            <m:den>
              <m:r>
                <w:rPr>
                  <w:rFonts w:ascii="Cambria Math" w:hAnsi="Cambria Math"/>
                  <w:sz w:val="29"/>
                  <w:szCs w:val="29"/>
                </w:rPr>
                <m:t>8</m:t>
              </m:r>
            </m:den>
          </m:f>
        </m:oMath>
      </m:oMathPara>
    </w:p>
    <w:p w14:paraId="4F3E0D34" w14:textId="77777777" w:rsidR="00743BC7" w:rsidRDefault="00743BC7">
      <w:pPr>
        <w:pStyle w:val="ListParagraph"/>
        <w:rPr>
          <w:rFonts w:ascii="Arial" w:eastAsia="Arial" w:hAnsi="Arial" w:cs="Arial"/>
        </w:rPr>
      </w:pPr>
    </w:p>
    <w:p w14:paraId="1A8D75C9" w14:textId="77777777" w:rsidR="00743BC7" w:rsidRDefault="004844CE">
      <w:pPr>
        <w:pStyle w:val="Body"/>
        <w:ind w:left="360"/>
        <w:rPr>
          <w:rFonts w:ascii="Arial" w:eastAsia="Arial" w:hAnsi="Arial" w:cs="Arial"/>
        </w:rPr>
      </w:pPr>
      <w:r>
        <w:rPr>
          <w:rFonts w:ascii="Arial" w:hAnsi="Arial"/>
          <w:lang w:val="en-US"/>
        </w:rPr>
        <w:t xml:space="preserve">Since the pizza has a </w:t>
      </w:r>
      <w:r>
        <w:rPr>
          <w:rFonts w:ascii="Cambria Math" w:hAnsi="Cambria Math"/>
        </w:rPr>
        <w:t>16</w:t>
      </w:r>
      <w:r>
        <w:rPr>
          <w:rFonts w:ascii="Arial" w:hAnsi="Arial"/>
          <w:lang w:val="en-US"/>
        </w:rPr>
        <w:t xml:space="preserve">-inch diameter and therefore an area of </w:t>
      </w:r>
      <m:oMath>
        <m:r>
          <w:rPr>
            <w:rFonts w:ascii="Cambria Math" w:hAnsi="Cambria Math"/>
            <w:sz w:val="29"/>
            <w:szCs w:val="29"/>
          </w:rPr>
          <m:t>64</m:t>
        </m:r>
        <m:r>
          <w:rPr>
            <w:rFonts w:ascii="Cambria Math" w:hAnsi="Cambria Math"/>
            <w:sz w:val="29"/>
            <w:szCs w:val="29"/>
          </w:rPr>
          <m:t>π</m:t>
        </m:r>
      </m:oMath>
      <w:r>
        <w:rPr>
          <w:rFonts w:ascii="Arial" w:hAnsi="Arial"/>
          <w:lang w:val="en-US"/>
        </w:rPr>
        <w:t xml:space="preserve">, the area of the pizza that they eat approaches </w:t>
      </w:r>
      <m:oMath>
        <m:f>
          <m:fPr>
            <m:ctrlPr>
              <w:rPr>
                <w:rFonts w:ascii="Cambria Math" w:hAnsi="Cambria Math"/>
                <w:i/>
                <w:sz w:val="29"/>
                <w:szCs w:val="29"/>
              </w:rPr>
            </m:ctrlPr>
          </m:fPr>
          <m:num>
            <m:r>
              <w:rPr>
                <w:rFonts w:ascii="Cambria Math" w:hAnsi="Cambria Math"/>
                <w:sz w:val="29"/>
                <w:szCs w:val="29"/>
              </w:rPr>
              <m:t>7</m:t>
            </m:r>
          </m:num>
          <m:den>
            <m:r>
              <w:rPr>
                <w:rFonts w:ascii="Cambria Math" w:hAnsi="Cambria Math"/>
                <w:sz w:val="29"/>
                <w:szCs w:val="29"/>
              </w:rPr>
              <m:t>8</m:t>
            </m:r>
          </m:den>
        </m:f>
        <m:r>
          <w:rPr>
            <w:rFonts w:ascii="Cambria Math" w:hAnsi="Cambria Math"/>
            <w:sz w:val="29"/>
            <w:szCs w:val="29"/>
          </w:rPr>
          <m:t>·64</m:t>
        </m:r>
        <m:r>
          <w:rPr>
            <w:rFonts w:ascii="Cambria Math" w:hAnsi="Cambria Math"/>
            <w:sz w:val="29"/>
            <w:szCs w:val="29"/>
          </w:rPr>
          <m:t>π</m:t>
        </m:r>
        <m:r>
          <w:rPr>
            <w:rFonts w:ascii="Cambria Math" w:hAnsi="Cambria Math"/>
            <w:sz w:val="29"/>
            <w:szCs w:val="29"/>
          </w:rPr>
          <m:t>=56</m:t>
        </m:r>
        <m:r>
          <m:rPr>
            <m:sty m:val="bi"/>
          </m:rPr>
          <w:rPr>
            <w:rFonts w:ascii="Cambria Math" w:hAnsi="Cambria Math"/>
            <w:sz w:val="29"/>
            <w:szCs w:val="29"/>
          </w:rPr>
          <m:t>π</m:t>
        </m:r>
      </m:oMath>
      <w:r>
        <w:rPr>
          <w:rFonts w:ascii="Arial" w:hAnsi="Arial"/>
        </w:rPr>
        <w:t>.</w:t>
      </w:r>
    </w:p>
    <w:p w14:paraId="3FEC5718" w14:textId="77777777" w:rsidR="00743BC7" w:rsidRDefault="00743BC7">
      <w:pPr>
        <w:pStyle w:val="Body"/>
        <w:ind w:left="360"/>
        <w:rPr>
          <w:rFonts w:ascii="Arial" w:eastAsia="Arial" w:hAnsi="Arial" w:cs="Arial"/>
        </w:rPr>
      </w:pPr>
    </w:p>
    <w:p w14:paraId="68D5FA99" w14:textId="77777777" w:rsidR="00743BC7" w:rsidRDefault="004844CE">
      <w:pPr>
        <w:pStyle w:val="Body"/>
        <w:rPr>
          <w:rFonts w:ascii="Arial" w:eastAsia="Arial" w:hAnsi="Arial" w:cs="Arial"/>
        </w:rPr>
      </w:pPr>
      <w:r>
        <w:rPr>
          <w:rFonts w:ascii="Arial" w:hAnsi="Arial"/>
          <w:b/>
          <w:bCs/>
        </w:rPr>
        <w:t>16. (D)</w:t>
      </w:r>
      <w:r>
        <w:rPr>
          <w:rFonts w:ascii="Arial" w:hAnsi="Arial"/>
          <w:lang w:val="en-US"/>
        </w:rPr>
        <w:t xml:space="preserve"> From the Pythagorean theorem, the sides of the triangle are 12, 35 and 37. The larger angle will be opposite of the larger side. </w:t>
      </w:r>
      <w:proofErr w:type="gramStart"/>
      <w:r>
        <w:rPr>
          <w:rFonts w:ascii="Arial" w:hAnsi="Arial"/>
          <w:lang w:val="en-US"/>
        </w:rPr>
        <w:t>So</w:t>
      </w:r>
      <w:proofErr w:type="gramEnd"/>
      <w:r>
        <w:rPr>
          <w:rFonts w:ascii="Arial" w:hAnsi="Arial"/>
          <w:lang w:val="en-US"/>
        </w:rPr>
        <w:t xml:space="preserve"> the sine is </w:t>
      </w:r>
      <m:oMath>
        <m:f>
          <m:fPr>
            <m:ctrlPr>
              <w:rPr>
                <w:rFonts w:ascii="Cambria Math" w:hAnsi="Cambria Math"/>
                <w:i/>
                <w:sz w:val="29"/>
                <w:szCs w:val="29"/>
              </w:rPr>
            </m:ctrlPr>
          </m:fPr>
          <m:num>
            <m:r>
              <w:rPr>
                <w:rFonts w:ascii="Cambria Math" w:hAnsi="Cambria Math"/>
                <w:sz w:val="29"/>
                <w:szCs w:val="29"/>
              </w:rPr>
              <m:t>35</m:t>
            </m:r>
          </m:num>
          <m:den>
            <m:r>
              <w:rPr>
                <w:rFonts w:ascii="Cambria Math" w:hAnsi="Cambria Math"/>
                <w:sz w:val="29"/>
                <w:szCs w:val="29"/>
              </w:rPr>
              <m:t>37</m:t>
            </m:r>
          </m:den>
        </m:f>
      </m:oMath>
      <w:r>
        <w:rPr>
          <w:rFonts w:ascii="Arial" w:hAnsi="Arial"/>
        </w:rPr>
        <w:t>.</w:t>
      </w:r>
    </w:p>
    <w:p w14:paraId="73FBB956" w14:textId="77777777" w:rsidR="00743BC7" w:rsidRDefault="00743BC7">
      <w:pPr>
        <w:pStyle w:val="Body"/>
        <w:rPr>
          <w:rFonts w:ascii="Arial" w:eastAsia="Arial" w:hAnsi="Arial" w:cs="Arial"/>
        </w:rPr>
      </w:pPr>
    </w:p>
    <w:p w14:paraId="1B021ED1" w14:textId="77777777" w:rsidR="00743BC7" w:rsidRDefault="004844CE">
      <w:pPr>
        <w:pStyle w:val="Body"/>
        <w:rPr>
          <w:rFonts w:ascii="Arial" w:eastAsia="Arial" w:hAnsi="Arial" w:cs="Arial"/>
          <w:b/>
          <w:bCs/>
        </w:rPr>
      </w:pPr>
      <w:r>
        <w:rPr>
          <w:rFonts w:ascii="Arial" w:hAnsi="Arial"/>
          <w:b/>
          <w:bCs/>
        </w:rPr>
        <w:t>17. (B)</w:t>
      </w:r>
      <w:r>
        <w:rPr>
          <w:rFonts w:ascii="Arial" w:hAnsi="Arial"/>
          <w:lang w:val="en-US"/>
        </w:rPr>
        <w:t xml:space="preserve"> Call the radius of </w:t>
      </w:r>
      <w:proofErr w:type="spellStart"/>
      <w:r>
        <w:rPr>
          <w:rFonts w:ascii="Arial" w:hAnsi="Arial"/>
          <w:lang w:val="en-US"/>
        </w:rPr>
        <w:t>Brighten</w:t>
      </w:r>
      <w:r>
        <w:rPr>
          <w:rFonts w:ascii="Arial" w:hAnsi="Arial"/>
          <w:lang w:val="en-US"/>
        </w:rPr>
        <w:t>’</w:t>
      </w:r>
      <w:r>
        <w:rPr>
          <w:rFonts w:ascii="Arial" w:hAnsi="Arial"/>
          <w:lang w:val="en-US"/>
        </w:rPr>
        <w:t>s</w:t>
      </w:r>
      <w:proofErr w:type="spellEnd"/>
      <w:r>
        <w:rPr>
          <w:rFonts w:ascii="Arial" w:hAnsi="Arial"/>
          <w:lang w:val="en-US"/>
        </w:rPr>
        <w:t xml:space="preserve"> cylinder 1 and the height 1. The volume of </w:t>
      </w:r>
      <w:proofErr w:type="spellStart"/>
      <w:r>
        <w:rPr>
          <w:rFonts w:ascii="Arial" w:hAnsi="Arial"/>
          <w:lang w:val="en-US"/>
        </w:rPr>
        <w:t>Brighten</w:t>
      </w:r>
      <w:r>
        <w:rPr>
          <w:rFonts w:ascii="Arial" w:hAnsi="Arial"/>
          <w:lang w:val="en-US"/>
        </w:rPr>
        <w:t>’</w:t>
      </w:r>
      <w:r>
        <w:rPr>
          <w:rFonts w:ascii="Arial" w:hAnsi="Arial"/>
          <w:lang w:val="en-US"/>
        </w:rPr>
        <w:t>s</w:t>
      </w:r>
      <w:proofErr w:type="spellEnd"/>
      <w:r>
        <w:rPr>
          <w:rFonts w:ascii="Arial" w:hAnsi="Arial"/>
          <w:lang w:val="en-US"/>
        </w:rPr>
        <w:t xml:space="preserve"> map is </w:t>
      </w:r>
      <m:oMath>
        <m:r>
          <w:rPr>
            <w:rFonts w:ascii="Cambria Math" w:hAnsi="Cambria Math"/>
            <w:sz w:val="28"/>
            <w:szCs w:val="28"/>
          </w:rPr>
          <m:t>π</m:t>
        </m:r>
      </m:oMath>
      <w:r>
        <w:rPr>
          <w:rFonts w:ascii="Arial" w:hAnsi="Arial"/>
        </w:rPr>
        <w:t>. F</w:t>
      </w:r>
      <w:proofErr w:type="spellStart"/>
      <w:r>
        <w:rPr>
          <w:rFonts w:ascii="Arial" w:hAnsi="Arial"/>
        </w:rPr>
        <w:t>ilippo</w:t>
      </w:r>
      <w:proofErr w:type="spellEnd"/>
      <w:r>
        <w:rPr>
          <w:rFonts w:ascii="Arial" w:hAnsi="Arial"/>
          <w:lang w:val="en-US"/>
        </w:rPr>
        <w:t>’</w:t>
      </w:r>
      <w:r>
        <w:rPr>
          <w:rFonts w:ascii="Arial" w:hAnsi="Arial"/>
          <w:lang w:val="en-US"/>
        </w:rPr>
        <w:t xml:space="preserve">s map then has volume of </w:t>
      </w:r>
      <m:oMath>
        <m:sSup>
          <m:sSupPr>
            <m:ctrlPr>
              <w:rPr>
                <w:rFonts w:ascii="Cambria Math" w:hAnsi="Cambria Math"/>
              </w:rPr>
            </m:ctrlPr>
          </m:sSupPr>
          <m:e>
            <m:f>
              <m:fPr>
                <m:ctrlPr>
                  <w:rPr>
                    <w:rFonts w:ascii="Cambria Math" w:hAnsi="Cambria Math"/>
                    <w:i/>
                    <w:sz w:val="29"/>
                    <w:szCs w:val="29"/>
                  </w:rPr>
                </m:ctrlPr>
              </m:fPr>
              <m:num>
                <m:r>
                  <w:rPr>
                    <w:rFonts w:ascii="Cambria Math" w:hAnsi="Cambria Math"/>
                    <w:sz w:val="29"/>
                    <w:szCs w:val="29"/>
                  </w:rPr>
                  <m:t>3</m:t>
                </m:r>
              </m:num>
              <m:den>
                <m:r>
                  <w:rPr>
                    <w:rFonts w:ascii="Cambria Math" w:hAnsi="Cambria Math"/>
                    <w:sz w:val="29"/>
                    <w:szCs w:val="29"/>
                  </w:rPr>
                  <m:t>4</m:t>
                </m:r>
              </m:den>
            </m:f>
            <m:r>
              <w:rPr>
                <w:rFonts w:ascii="Cambria Math" w:hAnsi="Cambria Math"/>
                <w:sz w:val="29"/>
                <w:szCs w:val="29"/>
              </w:rPr>
              <m:t>×1.2</m:t>
            </m:r>
          </m:e>
          <m:sup>
            <m:r>
              <w:rPr>
                <w:rFonts w:ascii="Cambria Math" w:hAnsi="Cambria Math"/>
                <w:sz w:val="29"/>
                <w:szCs w:val="29"/>
              </w:rPr>
              <m:t>2</m:t>
            </m:r>
          </m:sup>
        </m:sSup>
        <m:r>
          <w:rPr>
            <w:rFonts w:ascii="Cambria Math" w:hAnsi="Cambria Math"/>
            <w:sz w:val="29"/>
            <w:szCs w:val="29"/>
          </w:rPr>
          <m:t>π</m:t>
        </m:r>
      </m:oMath>
      <w:r>
        <w:rPr>
          <w:rFonts w:ascii="Arial" w:hAnsi="Arial"/>
          <w:lang w:val="en-US"/>
        </w:rPr>
        <w:t xml:space="preserve">. Simplifying gives </w:t>
      </w:r>
      <w:r>
        <w:rPr>
          <w:rFonts w:ascii="Arial" w:hAnsi="Arial"/>
          <w:b/>
          <w:bCs/>
          <w:lang w:val="en-US"/>
        </w:rPr>
        <w:t>Filippo has a larger volume by 8%</w:t>
      </w:r>
    </w:p>
    <w:p w14:paraId="3B64F418" w14:textId="77777777" w:rsidR="00743BC7" w:rsidRDefault="00743BC7">
      <w:pPr>
        <w:pStyle w:val="Body"/>
        <w:rPr>
          <w:rFonts w:ascii="Arial" w:eastAsia="Arial" w:hAnsi="Arial" w:cs="Arial"/>
        </w:rPr>
      </w:pPr>
    </w:p>
    <w:p w14:paraId="2AF51117" w14:textId="77777777" w:rsidR="00743BC7" w:rsidRDefault="004844CE">
      <w:pPr>
        <w:pStyle w:val="Body"/>
        <w:rPr>
          <w:rFonts w:ascii="Arial" w:eastAsia="Arial" w:hAnsi="Arial" w:cs="Arial"/>
        </w:rPr>
      </w:pPr>
      <w:r>
        <w:rPr>
          <w:rFonts w:ascii="Arial" w:hAnsi="Arial"/>
          <w:b/>
          <w:bCs/>
        </w:rPr>
        <w:t>18. (D)</w:t>
      </w:r>
      <w:r>
        <w:rPr>
          <w:rFonts w:ascii="Arial" w:hAnsi="Arial"/>
          <w:lang w:val="en-US"/>
        </w:rPr>
        <w:t xml:space="preserve"> Using triangle inequality, the last side integer length is larger than 1 and less than 21. There are </w:t>
      </w:r>
      <w:r>
        <w:rPr>
          <w:rFonts w:ascii="Arial" w:hAnsi="Arial"/>
          <w:b/>
          <w:bCs/>
        </w:rPr>
        <w:t>19</w:t>
      </w:r>
      <w:r>
        <w:rPr>
          <w:rFonts w:ascii="Arial" w:hAnsi="Arial"/>
          <w:lang w:val="en-US"/>
        </w:rPr>
        <w:t xml:space="preserve"> such numbers. </w:t>
      </w:r>
    </w:p>
    <w:p w14:paraId="169D6711" w14:textId="77777777" w:rsidR="00743BC7" w:rsidRDefault="00743BC7">
      <w:pPr>
        <w:pStyle w:val="Body"/>
        <w:rPr>
          <w:rFonts w:ascii="Arial" w:eastAsia="Arial" w:hAnsi="Arial" w:cs="Arial"/>
        </w:rPr>
      </w:pPr>
    </w:p>
    <w:p w14:paraId="2F87A422" w14:textId="77777777" w:rsidR="00743BC7" w:rsidRDefault="004844CE">
      <w:pPr>
        <w:pStyle w:val="Body"/>
        <w:rPr>
          <w:rFonts w:ascii="Arial" w:eastAsia="Arial" w:hAnsi="Arial" w:cs="Arial"/>
        </w:rPr>
      </w:pPr>
      <w:r>
        <w:rPr>
          <w:rFonts w:ascii="Arial" w:hAnsi="Arial"/>
          <w:b/>
          <w:bCs/>
          <w:lang w:val="pt-PT"/>
        </w:rPr>
        <w:t>19. (A)</w:t>
      </w:r>
      <w:r>
        <w:rPr>
          <w:rFonts w:ascii="Arial" w:hAnsi="Arial"/>
          <w:lang w:val="en-US"/>
        </w:rPr>
        <w:t xml:space="preserve"> The reciprocals of altitudes have an inequality.  The reciprocal of one height must be less than the sum of the reciprocal of the second height and the reciprocal of the third height. This means </w:t>
      </w:r>
      <m:oMath>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5</m:t>
            </m:r>
          </m:den>
        </m:f>
        <m:r>
          <w:rPr>
            <w:rFonts w:ascii="Cambria Math" w:hAnsi="Cambria Math"/>
            <w:sz w:val="29"/>
            <w:szCs w:val="29"/>
          </w:rPr>
          <m:t>&lt;</m:t>
        </m:r>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8</m:t>
            </m:r>
          </m:den>
        </m:f>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x</m:t>
            </m:r>
          </m:den>
        </m:f>
      </m:oMath>
      <w:r>
        <w:rPr>
          <w:rFonts w:ascii="Arial" w:hAnsi="Arial"/>
          <w:lang w:val="en-US"/>
        </w:rPr>
        <w:t xml:space="preserve"> and </w:t>
      </w:r>
      <m:oMath>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x</m:t>
            </m:r>
          </m:den>
        </m:f>
        <m:r>
          <w:rPr>
            <w:rFonts w:ascii="Cambria Math" w:hAnsi="Cambria Math"/>
            <w:sz w:val="29"/>
            <w:szCs w:val="29"/>
          </w:rPr>
          <m:t>&lt;</m:t>
        </m:r>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5</m:t>
            </m:r>
          </m:den>
        </m:f>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8</m:t>
            </m:r>
          </m:den>
        </m:f>
      </m:oMath>
      <w:r>
        <w:rPr>
          <w:rFonts w:ascii="Arial" w:hAnsi="Arial"/>
          <w:lang w:val="en-US"/>
        </w:rPr>
        <w:t>. Solving these two inequalities mean</w:t>
      </w:r>
      <w:r>
        <w:rPr>
          <w:rFonts w:ascii="Arial" w:hAnsi="Arial"/>
          <w:lang w:val="en-US"/>
        </w:rPr>
        <w:t xml:space="preserve">s x can be any integer from 4 to 13. There are </w:t>
      </w:r>
      <w:r>
        <w:rPr>
          <w:rFonts w:ascii="Arial" w:hAnsi="Arial"/>
          <w:b/>
          <w:bCs/>
        </w:rPr>
        <w:t>10</w:t>
      </w:r>
      <w:r>
        <w:rPr>
          <w:rFonts w:ascii="Arial" w:hAnsi="Arial"/>
          <w:lang w:val="en-US"/>
        </w:rPr>
        <w:t xml:space="preserve"> such numbers.</w:t>
      </w:r>
    </w:p>
    <w:p w14:paraId="01B08598" w14:textId="77777777" w:rsidR="00743BC7" w:rsidRDefault="00743BC7">
      <w:pPr>
        <w:pStyle w:val="Body"/>
        <w:rPr>
          <w:rFonts w:ascii="Arial" w:eastAsia="Arial" w:hAnsi="Arial" w:cs="Arial"/>
        </w:rPr>
      </w:pPr>
    </w:p>
    <w:p w14:paraId="6C01D881" w14:textId="77777777" w:rsidR="00743BC7" w:rsidRDefault="004844CE">
      <w:pPr>
        <w:pStyle w:val="Body"/>
        <w:rPr>
          <w:rFonts w:ascii="Arial" w:eastAsia="Arial" w:hAnsi="Arial" w:cs="Arial"/>
        </w:rPr>
      </w:pPr>
      <w:r>
        <w:rPr>
          <w:rFonts w:ascii="Arial" w:hAnsi="Arial"/>
          <w:b/>
          <w:bCs/>
        </w:rPr>
        <w:t>20.</w:t>
      </w:r>
      <w:r>
        <w:rPr>
          <w:rFonts w:ascii="Arial" w:hAnsi="Arial"/>
        </w:rPr>
        <w:t xml:space="preserve"> </w:t>
      </w:r>
      <w:r>
        <w:rPr>
          <w:rFonts w:ascii="Arial" w:hAnsi="Arial"/>
          <w:b/>
          <w:bCs/>
        </w:rPr>
        <w:t>(A)</w:t>
      </w:r>
      <w:r>
        <w:rPr>
          <w:rFonts w:ascii="Arial" w:hAnsi="Arial"/>
          <w:lang w:val="en-US"/>
        </w:rPr>
        <w:t xml:space="preserve"> The formula </w:t>
      </w:r>
      <m:oMath>
        <m:f>
          <m:fPr>
            <m:ctrlPr>
              <w:rPr>
                <w:rFonts w:ascii="Cambria Math" w:hAnsi="Cambria Math"/>
                <w:i/>
                <w:sz w:val="28"/>
                <w:szCs w:val="28"/>
              </w:rPr>
            </m:ctrlPr>
          </m:fPr>
          <m:num>
            <m:r>
              <w:rPr>
                <w:rFonts w:ascii="Cambria Math" w:hAnsi="Cambria Math"/>
                <w:sz w:val="28"/>
                <w:szCs w:val="28"/>
              </w:rPr>
              <m:t>x</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rPr>
                  <m:t>-</m:t>
                </m:r>
                <m:r>
                  <w:rPr>
                    <w:rFonts w:ascii="Cambria Math" w:hAnsi="Cambria Math"/>
                    <w:sz w:val="28"/>
                    <w:szCs w:val="28"/>
                  </w:rPr>
                  <m:t>3</m:t>
                </m:r>
              </m:e>
            </m:d>
          </m:num>
          <m:den>
            <m:r>
              <w:rPr>
                <w:rFonts w:ascii="Cambria Math" w:hAnsi="Cambria Math"/>
                <w:sz w:val="28"/>
                <w:szCs w:val="28"/>
              </w:rPr>
              <m:t>2</m:t>
            </m:r>
          </m:den>
        </m:f>
      </m:oMath>
      <w:r>
        <w:rPr>
          <w:rFonts w:ascii="Arial" w:hAnsi="Arial"/>
          <w:lang w:val="en-US"/>
        </w:rPr>
        <w:t xml:space="preserve"> gives the number of diagonals in a regular n-gon. Plugging in 5 gives </w:t>
      </w:r>
      <w:r>
        <w:rPr>
          <w:rFonts w:ascii="Arial" w:hAnsi="Arial"/>
          <w:b/>
          <w:bCs/>
          <w:lang w:val="en-US"/>
        </w:rPr>
        <w:t>5 diagonals</w:t>
      </w:r>
      <w:r>
        <w:rPr>
          <w:rFonts w:ascii="Arial" w:hAnsi="Arial"/>
        </w:rPr>
        <w:t>.</w:t>
      </w:r>
    </w:p>
    <w:p w14:paraId="1DDBC73A" w14:textId="77777777" w:rsidR="00743BC7" w:rsidRDefault="00743BC7">
      <w:pPr>
        <w:pStyle w:val="Body"/>
        <w:rPr>
          <w:rFonts w:ascii="Arial" w:eastAsia="Arial" w:hAnsi="Arial" w:cs="Arial"/>
        </w:rPr>
      </w:pPr>
    </w:p>
    <w:p w14:paraId="1376B7F1" w14:textId="77777777" w:rsidR="00743BC7" w:rsidRDefault="004844CE">
      <w:pPr>
        <w:pStyle w:val="Body"/>
        <w:rPr>
          <w:rFonts w:ascii="Arial" w:eastAsia="Arial" w:hAnsi="Arial" w:cs="Arial"/>
          <w:b/>
          <w:bCs/>
        </w:rPr>
      </w:pPr>
      <w:r>
        <w:rPr>
          <w:rFonts w:ascii="Arial" w:hAnsi="Arial"/>
          <w:b/>
          <w:bCs/>
        </w:rPr>
        <w:t>21.</w:t>
      </w:r>
      <w:r>
        <w:rPr>
          <w:rFonts w:ascii="Arial" w:hAnsi="Arial"/>
        </w:rPr>
        <w:t xml:space="preserve"> </w:t>
      </w:r>
      <w:r>
        <w:rPr>
          <w:rFonts w:ascii="Arial" w:hAnsi="Arial"/>
          <w:b/>
          <w:bCs/>
        </w:rPr>
        <w:t>(D)</w:t>
      </w:r>
      <w:r>
        <w:rPr>
          <w:rFonts w:ascii="Arial" w:hAnsi="Arial"/>
          <w:lang w:val="en-US"/>
        </w:rPr>
        <w:t xml:space="preserve"> If the colosseum crumbles at a rate of </w:t>
      </w:r>
      <w:r>
        <w:rPr>
          <w:rFonts w:ascii="Cambria Math" w:hAnsi="Cambria Math"/>
        </w:rPr>
        <w:t>5</w:t>
      </w:r>
      <w:r>
        <w:rPr>
          <w:rFonts w:ascii="Arial" w:hAnsi="Arial"/>
          <w:lang w:val="en-US"/>
        </w:rPr>
        <w:t xml:space="preserve"> bricks every hour and there ar</w:t>
      </w:r>
      <w:r>
        <w:rPr>
          <w:rFonts w:ascii="Arial" w:hAnsi="Arial"/>
          <w:lang w:val="en-US"/>
        </w:rPr>
        <w:t xml:space="preserve">e </w:t>
      </w:r>
      <w:r>
        <w:rPr>
          <w:rFonts w:ascii="Cambria Math" w:hAnsi="Cambria Math"/>
          <w:lang w:val="en-US"/>
        </w:rPr>
        <w:t xml:space="preserve">100,000 </w:t>
      </w:r>
      <w:r>
        <w:rPr>
          <w:rFonts w:ascii="Arial" w:hAnsi="Arial"/>
          <w:lang w:val="en-US"/>
        </w:rPr>
        <w:t xml:space="preserve">bricks, this would take </w:t>
      </w:r>
      <m:oMath>
        <m:f>
          <m:fPr>
            <m:ctrlPr>
              <w:rPr>
                <w:rFonts w:ascii="Cambria Math" w:hAnsi="Cambria Math"/>
                <w:i/>
                <w:sz w:val="29"/>
                <w:szCs w:val="29"/>
              </w:rPr>
            </m:ctrlPr>
          </m:fPr>
          <m:num>
            <m:r>
              <w:rPr>
                <w:rFonts w:ascii="Cambria Math" w:hAnsi="Cambria Math"/>
                <w:sz w:val="29"/>
                <w:szCs w:val="29"/>
              </w:rPr>
              <m:t>100,000</m:t>
            </m:r>
          </m:num>
          <m:den>
            <m:r>
              <w:rPr>
                <w:rFonts w:ascii="Cambria Math" w:hAnsi="Cambria Math"/>
                <w:sz w:val="29"/>
                <w:szCs w:val="29"/>
              </w:rPr>
              <m:t>5</m:t>
            </m:r>
          </m:den>
        </m:f>
        <m:r>
          <w:rPr>
            <w:rFonts w:ascii="Cambria Math" w:hAnsi="Cambria Math"/>
            <w:sz w:val="29"/>
            <w:szCs w:val="29"/>
          </w:rPr>
          <m:t>=20,000</m:t>
        </m:r>
      </m:oMath>
      <w:r>
        <w:rPr>
          <w:rFonts w:ascii="Arial" w:hAnsi="Arial"/>
          <w:lang w:val="en-US"/>
        </w:rPr>
        <w:t xml:space="preserve"> hours, which is equal to </w:t>
      </w:r>
      <m:oMath>
        <m:r>
          <w:rPr>
            <w:rFonts w:ascii="Cambria Math" w:hAnsi="Cambria Math"/>
            <w:sz w:val="29"/>
            <w:szCs w:val="29"/>
          </w:rPr>
          <m:t>20,000∙60=1,200,000</m:t>
        </m:r>
      </m:oMath>
      <w:r>
        <w:rPr>
          <w:rFonts w:ascii="Arial" w:hAnsi="Arial"/>
          <w:b/>
          <w:bCs/>
          <w:lang w:val="en-US"/>
        </w:rPr>
        <w:t xml:space="preserve"> minutes </w:t>
      </w:r>
    </w:p>
    <w:p w14:paraId="4C7B510C" w14:textId="77777777" w:rsidR="00743BC7" w:rsidRDefault="00743BC7">
      <w:pPr>
        <w:pStyle w:val="Body"/>
        <w:rPr>
          <w:rFonts w:ascii="Arial" w:eastAsia="Arial" w:hAnsi="Arial" w:cs="Arial"/>
        </w:rPr>
      </w:pPr>
    </w:p>
    <w:p w14:paraId="31E1118D" w14:textId="77777777" w:rsidR="00743BC7" w:rsidRDefault="004844CE">
      <w:pPr>
        <w:pStyle w:val="Body"/>
        <w:rPr>
          <w:rFonts w:ascii="Arial" w:eastAsia="Arial" w:hAnsi="Arial" w:cs="Arial"/>
          <w:b/>
          <w:bCs/>
        </w:rPr>
      </w:pPr>
      <w:r>
        <w:rPr>
          <w:rFonts w:ascii="Arial" w:hAnsi="Arial"/>
          <w:b/>
          <w:bCs/>
        </w:rPr>
        <w:t>22. (A)</w:t>
      </w:r>
      <w:r>
        <w:rPr>
          <w:rFonts w:ascii="Arial" w:hAnsi="Arial"/>
          <w:lang w:val="en-US"/>
        </w:rPr>
        <w:t xml:space="preserve"> The diameter of the arch is 14 feet, so the radius is 7 ft. if the apex of the arch is 23 feet off the ground, the height of the rectangle must</w:t>
      </w:r>
      <w:r>
        <w:rPr>
          <w:rFonts w:ascii="Arial" w:hAnsi="Arial"/>
          <w:lang w:val="en-US"/>
        </w:rPr>
        <w:t xml:space="preserve"> be 23 - 7 = 16 ft. 16 x 14 + </w:t>
      </w:r>
      <w:r>
        <w:rPr>
          <w:rFonts w:ascii="Arial" w:hAnsi="Arial"/>
          <w:lang w:val="en-US"/>
        </w:rPr>
        <w:t xml:space="preserve">½ </w:t>
      </w:r>
      <w:proofErr w:type="gramStart"/>
      <w:r>
        <w:rPr>
          <w:rFonts w:ascii="Arial" w:hAnsi="Arial"/>
          <w:lang w:val="en-US"/>
        </w:rPr>
        <w:t>π</w:t>
      </w:r>
      <w:r>
        <w:rPr>
          <w:rFonts w:ascii="Arial" w:hAnsi="Arial"/>
        </w:rPr>
        <w:t>(</w:t>
      </w:r>
      <w:proofErr w:type="gramEnd"/>
      <w:r>
        <w:rPr>
          <w:rFonts w:ascii="Arial" w:hAnsi="Arial"/>
        </w:rPr>
        <w:t>7)</w:t>
      </w:r>
      <w:r>
        <w:rPr>
          <w:rFonts w:ascii="Arial" w:hAnsi="Arial"/>
          <w:vertAlign w:val="superscript"/>
        </w:rPr>
        <w:t>2</w:t>
      </w:r>
      <w:r>
        <w:rPr>
          <w:rFonts w:ascii="Arial" w:hAnsi="Arial"/>
        </w:rPr>
        <w:t xml:space="preserve"> = </w:t>
      </w:r>
      <w:r>
        <w:rPr>
          <w:rFonts w:ascii="Arial" w:hAnsi="Arial"/>
          <w:b/>
          <w:bCs/>
        </w:rPr>
        <w:t xml:space="preserve">224 + 49/2 </w:t>
      </w:r>
      <w:r>
        <w:rPr>
          <w:rFonts w:ascii="Arial" w:hAnsi="Arial"/>
          <w:b/>
          <w:bCs/>
          <w:lang w:val="en-US"/>
        </w:rPr>
        <w:t>π</w:t>
      </w:r>
    </w:p>
    <w:p w14:paraId="226B200C" w14:textId="77777777" w:rsidR="00743BC7" w:rsidRDefault="00743BC7">
      <w:pPr>
        <w:pStyle w:val="Body"/>
        <w:rPr>
          <w:rFonts w:ascii="Arial" w:eastAsia="Arial" w:hAnsi="Arial" w:cs="Arial"/>
          <w:b/>
          <w:bCs/>
        </w:rPr>
      </w:pPr>
    </w:p>
    <w:p w14:paraId="02B92D54" w14:textId="77777777" w:rsidR="00743BC7" w:rsidRDefault="004844CE">
      <w:pPr>
        <w:pStyle w:val="Body"/>
        <w:rPr>
          <w:rFonts w:ascii="Arial" w:eastAsia="Arial" w:hAnsi="Arial" w:cs="Arial"/>
          <w:b/>
          <w:bCs/>
        </w:rPr>
      </w:pPr>
      <w:r>
        <w:rPr>
          <w:rFonts w:ascii="Arial" w:hAnsi="Arial"/>
          <w:b/>
          <w:bCs/>
        </w:rPr>
        <w:t>23.</w:t>
      </w:r>
      <w:r>
        <w:rPr>
          <w:rFonts w:ascii="Arial" w:hAnsi="Arial"/>
        </w:rPr>
        <w:t xml:space="preserve"> </w:t>
      </w:r>
      <w:r>
        <w:rPr>
          <w:rFonts w:ascii="Arial" w:hAnsi="Arial"/>
          <w:b/>
          <w:bCs/>
        </w:rPr>
        <w:t>(B)</w:t>
      </w:r>
      <w:r>
        <w:rPr>
          <w:rFonts w:ascii="Arial" w:hAnsi="Arial"/>
          <w:lang w:val="en-US"/>
        </w:rPr>
        <w:t xml:space="preserve"> We have to find the shortest distance from </w:t>
      </w:r>
      <w:r>
        <w:rPr>
          <w:rFonts w:ascii="Cambria Math" w:hAnsi="Cambria Math"/>
        </w:rPr>
        <w:t>(6,4)</w:t>
      </w:r>
      <w:r>
        <w:rPr>
          <w:rFonts w:ascii="Arial" w:hAnsi="Arial"/>
          <w:lang w:val="en-US"/>
        </w:rPr>
        <w:t xml:space="preserve"> to </w:t>
      </w:r>
      <w:r>
        <w:rPr>
          <w:rFonts w:ascii="Cambria Math" w:hAnsi="Cambria Math"/>
        </w:rPr>
        <w:t>(-3,8)</w:t>
      </w:r>
      <w:r>
        <w:rPr>
          <w:rFonts w:ascii="Arial" w:hAnsi="Arial"/>
          <w:lang w:val="en-US"/>
        </w:rPr>
        <w:t xml:space="preserve"> passing by the x-axis. All the possible routes go down from </w:t>
      </w:r>
      <w:r>
        <w:rPr>
          <w:rFonts w:ascii="Cambria Math" w:hAnsi="Cambria Math"/>
        </w:rPr>
        <w:t>(6,4)</w:t>
      </w:r>
      <w:r>
        <w:rPr>
          <w:rFonts w:ascii="Arial" w:hAnsi="Arial"/>
          <w:lang w:val="en-US"/>
        </w:rPr>
        <w:t xml:space="preserve"> to the x-axis and then go back up from the x-axis to </w:t>
      </w:r>
      <w:r>
        <w:rPr>
          <w:rFonts w:ascii="Cambria Math" w:hAnsi="Cambria Math"/>
        </w:rPr>
        <w:t>(-3,8)</w:t>
      </w:r>
      <w:r>
        <w:rPr>
          <w:rFonts w:ascii="Arial" w:hAnsi="Arial"/>
          <w:lang w:val="en-US"/>
        </w:rPr>
        <w:t xml:space="preserve">, and we need to find the shortest one of these routes. If we reflect </w:t>
      </w:r>
      <w:r>
        <w:rPr>
          <w:rFonts w:ascii="Cambria Math" w:hAnsi="Cambria Math"/>
        </w:rPr>
        <w:t>(-3,8)</w:t>
      </w:r>
      <w:r>
        <w:rPr>
          <w:rFonts w:ascii="Arial" w:hAnsi="Arial"/>
          <w:lang w:val="en-US"/>
        </w:rPr>
        <w:t xml:space="preserve"> over the x-axis, we get the point </w:t>
      </w:r>
      <w:r>
        <w:rPr>
          <w:rFonts w:ascii="Cambria Math" w:hAnsi="Cambria Math"/>
        </w:rPr>
        <w:t>(-</w:t>
      </w:r>
      <w:proofErr w:type="gramStart"/>
      <w:r>
        <w:rPr>
          <w:rFonts w:ascii="Cambria Math" w:hAnsi="Cambria Math"/>
        </w:rPr>
        <w:t>3,-</w:t>
      </w:r>
      <w:proofErr w:type="gramEnd"/>
      <w:r>
        <w:rPr>
          <w:rFonts w:ascii="Cambria Math" w:hAnsi="Cambria Math"/>
        </w:rPr>
        <w:t>8)</w:t>
      </w:r>
      <w:r>
        <w:rPr>
          <w:rFonts w:ascii="Arial" w:hAnsi="Arial"/>
          <w:lang w:val="en-US"/>
        </w:rPr>
        <w:t>. Now all the paths from one point to another through the x-axis that we had b</w:t>
      </w:r>
      <w:r>
        <w:rPr>
          <w:rFonts w:ascii="Arial" w:hAnsi="Arial"/>
          <w:lang w:val="en-US"/>
        </w:rPr>
        <w:t xml:space="preserve">efore each become two segments that connect at the x-axis. Now we can see that the shortest one of these is the one that is a straight line, so the original problem simplifies to finding the linear distance between </w:t>
      </w:r>
      <w:r>
        <w:rPr>
          <w:rFonts w:ascii="Cambria Math" w:hAnsi="Cambria Math"/>
        </w:rPr>
        <w:t xml:space="preserve">(6,4) </w:t>
      </w:r>
      <w:r>
        <w:rPr>
          <w:rFonts w:ascii="Arial" w:hAnsi="Arial"/>
          <w:lang w:val="en-US"/>
        </w:rPr>
        <w:t xml:space="preserve">and </w:t>
      </w:r>
      <w:r>
        <w:rPr>
          <w:rFonts w:ascii="Cambria Math" w:hAnsi="Cambria Math"/>
        </w:rPr>
        <w:t>(-3,8)</w:t>
      </w:r>
      <w:r>
        <w:rPr>
          <w:rFonts w:ascii="Arial" w:hAnsi="Arial"/>
          <w:lang w:val="en-US"/>
        </w:rPr>
        <w:t>. Using the distance form</w:t>
      </w:r>
      <w:r>
        <w:rPr>
          <w:rFonts w:ascii="Arial" w:hAnsi="Arial"/>
          <w:lang w:val="en-US"/>
        </w:rPr>
        <w:t xml:space="preserve">ula, we get that the distance is </w:t>
      </w:r>
      <m:oMath>
        <m:rad>
          <m:radPr>
            <m:degHide m:val="1"/>
            <m:ctrlPr>
              <w:rPr>
                <w:rFonts w:ascii="Cambria Math" w:hAnsi="Cambria Math"/>
                <w:i/>
                <w:sz w:val="29"/>
                <w:szCs w:val="29"/>
              </w:rPr>
            </m:ctrlPr>
          </m:radPr>
          <m:deg/>
          <m:e>
            <m:sSup>
              <m:sSupPr>
                <m:ctrlPr>
                  <w:rPr>
                    <w:rFonts w:ascii="Cambria Math" w:hAnsi="Cambria Math"/>
                  </w:rPr>
                </m:ctrlPr>
              </m:sSupPr>
              <m:e>
                <m:d>
                  <m:dPr>
                    <m:ctrlPr>
                      <w:rPr>
                        <w:rFonts w:ascii="Cambria Math" w:hAnsi="Cambria Math"/>
                        <w:i/>
                        <w:sz w:val="29"/>
                        <w:szCs w:val="29"/>
                      </w:rPr>
                    </m:ctrlPr>
                  </m:dPr>
                  <m:e>
                    <m:r>
                      <w:rPr>
                        <w:rFonts w:ascii="Cambria Math" w:hAnsi="Cambria Math"/>
                        <w:sz w:val="29"/>
                        <w:szCs w:val="29"/>
                      </w:rPr>
                      <m:t>–3-6</m:t>
                    </m:r>
                  </m:e>
                </m:d>
              </m:e>
              <m:sup>
                <m:r>
                  <w:rPr>
                    <w:rFonts w:ascii="Cambria Math" w:hAnsi="Cambria Math"/>
                    <w:sz w:val="29"/>
                    <w:szCs w:val="29"/>
                  </w:rPr>
                  <m:t>2</m:t>
                </m:r>
              </m:sup>
            </m:sSup>
            <m:r>
              <w:rPr>
                <w:rFonts w:ascii="Cambria Math" w:hAnsi="Cambria Math"/>
                <w:sz w:val="29"/>
                <w:szCs w:val="29"/>
              </w:rPr>
              <m:t>+</m:t>
            </m:r>
            <m:sSup>
              <m:sSupPr>
                <m:ctrlPr>
                  <w:rPr>
                    <w:rFonts w:ascii="Cambria Math" w:hAnsi="Cambria Math"/>
                  </w:rPr>
                </m:ctrlPr>
              </m:sSupPr>
              <m:e>
                <m:d>
                  <m:dPr>
                    <m:ctrlPr>
                      <w:rPr>
                        <w:rFonts w:ascii="Cambria Math" w:hAnsi="Cambria Math"/>
                        <w:i/>
                        <w:sz w:val="29"/>
                        <w:szCs w:val="29"/>
                      </w:rPr>
                    </m:ctrlPr>
                  </m:dPr>
                  <m:e>
                    <m:r>
                      <w:rPr>
                        <w:rFonts w:ascii="Cambria Math" w:hAnsi="Cambria Math"/>
                        <w:sz w:val="29"/>
                        <w:szCs w:val="29"/>
                      </w:rPr>
                      <m:t>–8-4</m:t>
                    </m:r>
                  </m:e>
                </m:d>
              </m:e>
              <m:sup>
                <m:r>
                  <w:rPr>
                    <w:rFonts w:ascii="Cambria Math" w:hAnsi="Cambria Math"/>
                    <w:sz w:val="29"/>
                    <w:szCs w:val="29"/>
                  </w:rPr>
                  <m:t>2</m:t>
                </m:r>
              </m:sup>
            </m:sSup>
          </m:e>
        </m:rad>
        <m:r>
          <w:rPr>
            <w:rFonts w:ascii="Cambria Math" w:hAnsi="Cambria Math"/>
            <w:sz w:val="29"/>
            <w:szCs w:val="29"/>
          </w:rPr>
          <m:t>=</m:t>
        </m:r>
        <m:rad>
          <m:radPr>
            <m:degHide m:val="1"/>
            <m:ctrlPr>
              <w:rPr>
                <w:rFonts w:ascii="Cambria Math" w:hAnsi="Cambria Math"/>
                <w:i/>
                <w:sz w:val="29"/>
                <w:szCs w:val="29"/>
              </w:rPr>
            </m:ctrlPr>
          </m:radPr>
          <m:deg/>
          <m:e>
            <m:r>
              <w:rPr>
                <w:rFonts w:ascii="Cambria Math" w:hAnsi="Cambria Math"/>
                <w:sz w:val="29"/>
                <w:szCs w:val="29"/>
              </w:rPr>
              <m:t>81+144</m:t>
            </m:r>
          </m:e>
        </m:rad>
        <m:r>
          <w:rPr>
            <w:rFonts w:ascii="Cambria Math" w:hAnsi="Cambria Math"/>
            <w:sz w:val="29"/>
            <w:szCs w:val="29"/>
          </w:rPr>
          <m:t>=</m:t>
        </m:r>
        <m:rad>
          <m:radPr>
            <m:degHide m:val="1"/>
            <m:ctrlPr>
              <w:rPr>
                <w:rFonts w:ascii="Cambria Math" w:hAnsi="Cambria Math"/>
                <w:i/>
                <w:sz w:val="29"/>
                <w:szCs w:val="29"/>
              </w:rPr>
            </m:ctrlPr>
          </m:radPr>
          <m:deg/>
          <m:e>
            <m:r>
              <w:rPr>
                <w:rFonts w:ascii="Cambria Math" w:hAnsi="Cambria Math"/>
                <w:sz w:val="29"/>
                <w:szCs w:val="29"/>
              </w:rPr>
              <m:t>225</m:t>
            </m:r>
          </m:e>
        </m:rad>
        <m:r>
          <w:rPr>
            <w:rFonts w:ascii="Cambria Math" w:hAnsi="Cambria Math"/>
            <w:sz w:val="29"/>
            <w:szCs w:val="29"/>
          </w:rPr>
          <m:t>=15</m:t>
        </m:r>
      </m:oMath>
      <w:r>
        <w:rPr>
          <w:rFonts w:ascii="Arial" w:hAnsi="Arial"/>
          <w:b/>
          <w:bCs/>
        </w:rPr>
        <w:t xml:space="preserve"> </w:t>
      </w:r>
    </w:p>
    <w:p w14:paraId="150C8F23" w14:textId="77777777" w:rsidR="00743BC7" w:rsidRDefault="00743BC7">
      <w:pPr>
        <w:pStyle w:val="Body"/>
        <w:rPr>
          <w:rFonts w:ascii="Arial" w:eastAsia="Arial" w:hAnsi="Arial" w:cs="Arial"/>
        </w:rPr>
      </w:pPr>
    </w:p>
    <w:p w14:paraId="1DDBFE39" w14:textId="01EB2759" w:rsidR="00743BC7" w:rsidRPr="00863184" w:rsidRDefault="004844CE">
      <w:pPr>
        <w:pStyle w:val="Body"/>
        <w:rPr>
          <w:rFonts w:ascii="Arial" w:eastAsia="Arial" w:hAnsi="Arial" w:cs="Arial"/>
          <w:bCs/>
          <w:lang w:val="en-US"/>
        </w:rPr>
      </w:pPr>
      <w:r>
        <w:rPr>
          <w:rFonts w:ascii="Arial" w:hAnsi="Arial"/>
          <w:b/>
          <w:bCs/>
          <w:lang w:val="pt-PT"/>
        </w:rPr>
        <w:t>24. (</w:t>
      </w:r>
      <w:r w:rsidR="00862C72">
        <w:rPr>
          <w:rFonts w:ascii="Arial" w:hAnsi="Arial"/>
          <w:b/>
          <w:bCs/>
          <w:lang w:val="pt-PT"/>
        </w:rPr>
        <w:t xml:space="preserve">B) </w:t>
      </w:r>
      <w:r w:rsidR="00862C72">
        <w:rPr>
          <w:rFonts w:ascii="Arial" w:hAnsi="Arial"/>
          <w:lang w:val="en-US"/>
        </w:rPr>
        <w:t>The volume of a cylinder is given through the formula</w:t>
      </w:r>
      <w:r w:rsidR="00863184">
        <w:rPr>
          <w:rFonts w:ascii="Arial" w:hAnsi="Arial"/>
          <w:lang w:val="en-US"/>
        </w:rPr>
        <w:t xml:space="preserve"> ( </w:t>
      </w:r>
      <m:oMath>
        <m:r>
          <m:rPr>
            <m:sty m:val="bi"/>
          </m:rPr>
          <w:rPr>
            <w:rFonts w:ascii="Cambria Math" w:hAnsi="Cambria Math"/>
            <w:sz w:val="29"/>
            <w:szCs w:val="29"/>
          </w:rPr>
          <m:t>π</m:t>
        </m:r>
      </m:oMath>
      <w:r w:rsidR="00863184">
        <w:rPr>
          <w:rFonts w:ascii="Arial" w:hAnsi="Arial"/>
          <w:lang w:val="en-US"/>
        </w:rPr>
        <w:t xml:space="preserve"> r^2h) plugging in the respective numbers, we get that the volume of the column is</w:t>
      </w:r>
      <w:r w:rsidR="00863184" w:rsidRPr="00863184">
        <w:rPr>
          <w:rFonts w:ascii="Arial" w:hAnsi="Arial"/>
          <w:b/>
          <w:bCs/>
          <w:lang w:val="en-US"/>
        </w:rPr>
        <w:t xml:space="preserve"> </w:t>
      </w:r>
      <m:oMath>
        <m:r>
          <m:rPr>
            <m:sty m:val="bi"/>
          </m:rPr>
          <w:rPr>
            <w:rFonts w:ascii="Cambria Math" w:hAnsi="Cambria Math"/>
            <w:lang w:val="en-US"/>
          </w:rPr>
          <m:t>40</m:t>
        </m:r>
        <m:r>
          <m:rPr>
            <m:sty m:val="bi"/>
          </m:rPr>
          <w:rPr>
            <w:rFonts w:ascii="Cambria Math" w:hAnsi="Cambria Math"/>
            <w:sz w:val="29"/>
            <w:szCs w:val="29"/>
          </w:rPr>
          <m:t>π</m:t>
        </m:r>
      </m:oMath>
      <w:r w:rsidR="00863184">
        <w:rPr>
          <w:rFonts w:ascii="Arial" w:hAnsi="Arial"/>
          <w:b/>
          <w:bCs/>
          <w:sz w:val="29"/>
          <w:szCs w:val="29"/>
        </w:rPr>
        <w:t xml:space="preserve">. </w:t>
      </w:r>
    </w:p>
    <w:p w14:paraId="1BB48649" w14:textId="77777777" w:rsidR="00743BC7" w:rsidRDefault="00743BC7">
      <w:pPr>
        <w:pStyle w:val="Body"/>
        <w:rPr>
          <w:rFonts w:ascii="Arial" w:eastAsia="Arial" w:hAnsi="Arial" w:cs="Arial"/>
        </w:rPr>
      </w:pPr>
    </w:p>
    <w:p w14:paraId="77904D1F" w14:textId="77777777" w:rsidR="00743BC7" w:rsidRDefault="004844CE">
      <w:pPr>
        <w:pStyle w:val="Body"/>
        <w:rPr>
          <w:rFonts w:ascii="Arial" w:eastAsia="Arial" w:hAnsi="Arial" w:cs="Arial"/>
        </w:rPr>
      </w:pPr>
      <w:r>
        <w:rPr>
          <w:rFonts w:ascii="Arial" w:hAnsi="Arial"/>
          <w:b/>
          <w:bCs/>
        </w:rPr>
        <w:t>25.</w:t>
      </w:r>
      <w:r>
        <w:rPr>
          <w:rFonts w:ascii="Arial" w:hAnsi="Arial"/>
        </w:rPr>
        <w:t xml:space="preserve"> </w:t>
      </w:r>
      <w:r>
        <w:rPr>
          <w:rFonts w:ascii="Arial" w:hAnsi="Arial"/>
          <w:b/>
          <w:bCs/>
          <w:lang w:val="pt-PT"/>
        </w:rPr>
        <w:t>(C)</w:t>
      </w:r>
      <w:r>
        <w:rPr>
          <w:rFonts w:ascii="Arial" w:hAnsi="Arial"/>
          <w:lang w:val="en-US"/>
        </w:rPr>
        <w:t xml:space="preserve"> If the major axis has length 10, a = 5 and its given that c = 4. </w:t>
      </w:r>
      <w:proofErr w:type="gramStart"/>
      <w:r>
        <w:rPr>
          <w:rFonts w:ascii="Arial" w:hAnsi="Arial"/>
          <w:lang w:val="en-US"/>
        </w:rPr>
        <w:t>So</w:t>
      </w:r>
      <w:proofErr w:type="gramEnd"/>
      <w:r>
        <w:rPr>
          <w:rFonts w:ascii="Arial" w:hAnsi="Arial"/>
          <w:lang w:val="en-US"/>
        </w:rPr>
        <w:t xml:space="preserve"> b = 3. The length of the entire chord is 2b which is </w:t>
      </w:r>
      <w:r>
        <w:rPr>
          <w:rFonts w:ascii="Arial" w:hAnsi="Arial"/>
          <w:b/>
          <w:bCs/>
          <w:lang w:val="en-US"/>
        </w:rPr>
        <w:t>6 units</w:t>
      </w:r>
      <w:r>
        <w:rPr>
          <w:rFonts w:ascii="Arial" w:hAnsi="Arial"/>
        </w:rPr>
        <w:t>.</w:t>
      </w:r>
    </w:p>
    <w:p w14:paraId="75EB9DB6" w14:textId="77777777" w:rsidR="00743BC7" w:rsidRDefault="00743BC7">
      <w:pPr>
        <w:pStyle w:val="Body"/>
        <w:rPr>
          <w:rFonts w:ascii="Arial" w:eastAsia="Arial" w:hAnsi="Arial" w:cs="Arial"/>
        </w:rPr>
      </w:pPr>
    </w:p>
    <w:p w14:paraId="6B0E4E45" w14:textId="77777777" w:rsidR="00743BC7" w:rsidRDefault="004844CE">
      <w:pPr>
        <w:pStyle w:val="Body"/>
        <w:rPr>
          <w:rFonts w:ascii="Arial" w:eastAsia="Arial" w:hAnsi="Arial" w:cs="Arial"/>
        </w:rPr>
      </w:pPr>
      <w:r>
        <w:rPr>
          <w:rFonts w:ascii="Arial" w:hAnsi="Arial"/>
          <w:b/>
          <w:bCs/>
        </w:rPr>
        <w:t>26.</w:t>
      </w:r>
      <w:r>
        <w:rPr>
          <w:rFonts w:ascii="Arial" w:hAnsi="Arial"/>
        </w:rPr>
        <w:t xml:space="preserve"> </w:t>
      </w:r>
      <w:r>
        <w:rPr>
          <w:rFonts w:ascii="Arial" w:hAnsi="Arial"/>
          <w:b/>
          <w:bCs/>
        </w:rPr>
        <w:t>(B)</w:t>
      </w:r>
      <w:r>
        <w:rPr>
          <w:rFonts w:ascii="Arial" w:hAnsi="Arial"/>
          <w:lang w:val="en-US"/>
        </w:rPr>
        <w:t xml:space="preserve"> The innermost path has a length of 500 x 2 + 200</w:t>
      </w:r>
      <w:r>
        <w:rPr>
          <w:rFonts w:ascii="Arial" w:hAnsi="Arial"/>
          <w:lang w:val="en-US"/>
        </w:rPr>
        <w:t xml:space="preserve">π </w:t>
      </w:r>
      <w:r>
        <w:rPr>
          <w:rFonts w:ascii="Arial" w:hAnsi="Arial"/>
          <w:lang w:val="en-US"/>
        </w:rPr>
        <w:t>while the outermost path has a length of 500 x 2 + 250</w:t>
      </w:r>
      <w:r>
        <w:rPr>
          <w:rFonts w:ascii="Arial" w:hAnsi="Arial"/>
          <w:lang w:val="en-US"/>
        </w:rPr>
        <w:t>π</w:t>
      </w:r>
      <w:r>
        <w:rPr>
          <w:rFonts w:ascii="Arial" w:hAnsi="Arial"/>
        </w:rPr>
        <w:t>. 1000 + 20</w:t>
      </w:r>
      <w:r>
        <w:rPr>
          <w:rFonts w:ascii="Arial" w:hAnsi="Arial"/>
        </w:rPr>
        <w:t xml:space="preserve">0(3) = 1600 </w:t>
      </w:r>
      <w:proofErr w:type="spellStart"/>
      <w:r>
        <w:rPr>
          <w:rFonts w:ascii="Arial" w:hAnsi="Arial"/>
        </w:rPr>
        <w:t>ft</w:t>
      </w:r>
      <w:proofErr w:type="spellEnd"/>
      <w:r>
        <w:rPr>
          <w:rFonts w:ascii="Arial" w:hAnsi="Arial"/>
        </w:rPr>
        <w:t xml:space="preserve">, 1000 + 250(3) = 1750 </w:t>
      </w:r>
      <w:proofErr w:type="spellStart"/>
      <w:r>
        <w:rPr>
          <w:rFonts w:ascii="Arial" w:hAnsi="Arial"/>
        </w:rPr>
        <w:t>ft</w:t>
      </w:r>
      <w:proofErr w:type="spellEnd"/>
      <w:r>
        <w:rPr>
          <w:rFonts w:ascii="Arial" w:hAnsi="Arial"/>
        </w:rPr>
        <w:t xml:space="preserve">. 1600/50 = 32s, 1750/50 = 35s. 35-32 = </w:t>
      </w:r>
      <w:r>
        <w:rPr>
          <w:rFonts w:ascii="Arial" w:hAnsi="Arial"/>
          <w:b/>
          <w:bCs/>
          <w:lang w:val="en-US"/>
        </w:rPr>
        <w:t>3 seconds</w:t>
      </w:r>
      <w:r>
        <w:rPr>
          <w:rFonts w:ascii="Arial" w:hAnsi="Arial"/>
        </w:rPr>
        <w:t xml:space="preserve"> </w:t>
      </w:r>
    </w:p>
    <w:p w14:paraId="1EDD9059" w14:textId="77777777" w:rsidR="00743BC7" w:rsidRDefault="00743BC7">
      <w:pPr>
        <w:pStyle w:val="Body"/>
        <w:rPr>
          <w:rFonts w:ascii="Arial" w:eastAsia="Arial" w:hAnsi="Arial" w:cs="Arial"/>
        </w:rPr>
      </w:pPr>
    </w:p>
    <w:p w14:paraId="34F773BC" w14:textId="77777777" w:rsidR="00743BC7" w:rsidRDefault="004844CE">
      <w:pPr>
        <w:pStyle w:val="Body"/>
        <w:rPr>
          <w:rFonts w:ascii="Arial" w:eastAsia="Arial" w:hAnsi="Arial" w:cs="Arial"/>
          <w:b/>
          <w:bCs/>
        </w:rPr>
      </w:pPr>
      <w:r>
        <w:rPr>
          <w:rFonts w:ascii="Arial" w:hAnsi="Arial"/>
          <w:b/>
          <w:bCs/>
        </w:rPr>
        <w:t>27.</w:t>
      </w:r>
      <w:r>
        <w:rPr>
          <w:rFonts w:ascii="Arial" w:hAnsi="Arial"/>
        </w:rPr>
        <w:t xml:space="preserve"> </w:t>
      </w:r>
      <w:r>
        <w:rPr>
          <w:rFonts w:ascii="Arial" w:hAnsi="Arial"/>
          <w:b/>
          <w:bCs/>
        </w:rPr>
        <w:t>(E)</w:t>
      </w:r>
      <w:r>
        <w:rPr>
          <w:rFonts w:ascii="Arial" w:hAnsi="Arial"/>
          <w:lang w:val="en-US"/>
        </w:rPr>
        <w:t xml:space="preserve"> Draw the altitudes down to the base from D and C. The creates two right triangles and a rectangle. The height of the right triangles gives the following equa</w:t>
      </w:r>
      <w:r>
        <w:rPr>
          <w:rFonts w:ascii="Arial" w:hAnsi="Arial"/>
          <w:lang w:val="en-US"/>
        </w:rPr>
        <w:t xml:space="preserve">tion from the Pythagorean theorem, </w:t>
      </w:r>
      <m:oMath>
        <m:sSup>
          <m:sSupPr>
            <m:ctrlPr>
              <w:rPr>
                <w:rFonts w:ascii="Cambria Math" w:hAnsi="Cambria Math"/>
              </w:rPr>
            </m:ctrlPr>
          </m:sSupPr>
          <m:e>
            <m:r>
              <w:rPr>
                <w:rFonts w:ascii="Cambria Math" w:hAnsi="Cambria Math"/>
                <w:sz w:val="29"/>
                <w:szCs w:val="29"/>
              </w:rPr>
              <m:t>17</m:t>
            </m:r>
          </m:e>
          <m:sup>
            <m:r>
              <w:rPr>
                <w:rFonts w:ascii="Cambria Math" w:hAnsi="Cambria Math"/>
                <w:sz w:val="29"/>
                <w:szCs w:val="29"/>
              </w:rPr>
              <m:t>2</m:t>
            </m:r>
          </m:sup>
        </m:sSup>
        <m:r>
          <w:rPr>
            <w:rFonts w:ascii="Cambria Math" w:hAnsi="Cambria Math"/>
            <w:sz w:val="29"/>
            <w:szCs w:val="29"/>
          </w:rPr>
          <m:t>-</m:t>
        </m:r>
        <m:sSup>
          <m:sSupPr>
            <m:ctrlPr>
              <w:rPr>
                <w:rFonts w:ascii="Cambria Math" w:hAnsi="Cambria Math"/>
              </w:rPr>
            </m:ctrlPr>
          </m:sSupPr>
          <m:e>
            <m:r>
              <w:rPr>
                <w:rFonts w:ascii="Cambria Math" w:hAnsi="Cambria Math"/>
                <w:sz w:val="29"/>
                <w:szCs w:val="29"/>
              </w:rPr>
              <m:t>x</m:t>
            </m:r>
          </m:e>
          <m:sup>
            <m:r>
              <w:rPr>
                <w:rFonts w:ascii="Cambria Math" w:hAnsi="Cambria Math"/>
                <w:sz w:val="29"/>
                <w:szCs w:val="29"/>
              </w:rPr>
              <m:t>2</m:t>
            </m:r>
          </m:sup>
        </m:sSup>
        <m:r>
          <w:rPr>
            <w:rFonts w:ascii="Cambria Math" w:hAnsi="Cambria Math"/>
            <w:sz w:val="29"/>
            <w:szCs w:val="29"/>
          </w:rPr>
          <m:t>=</m:t>
        </m:r>
        <m:sSup>
          <m:sSupPr>
            <m:ctrlPr>
              <w:rPr>
                <w:rFonts w:ascii="Cambria Math" w:hAnsi="Cambria Math"/>
              </w:rPr>
            </m:ctrlPr>
          </m:sSupPr>
          <m:e>
            <m:r>
              <w:rPr>
                <w:rFonts w:ascii="Cambria Math" w:hAnsi="Cambria Math"/>
                <w:sz w:val="29"/>
                <w:szCs w:val="29"/>
              </w:rPr>
              <m:t>16</m:t>
            </m:r>
          </m:e>
          <m:sup>
            <m:r>
              <w:rPr>
                <w:rFonts w:ascii="Cambria Math" w:hAnsi="Cambria Math"/>
                <w:sz w:val="29"/>
                <w:szCs w:val="29"/>
              </w:rPr>
              <m:t>2</m:t>
            </m:r>
          </m:sup>
        </m:sSup>
        <m:r>
          <w:rPr>
            <w:rFonts w:ascii="Cambria Math" w:hAnsi="Cambria Math"/>
            <w:sz w:val="29"/>
            <w:szCs w:val="29"/>
          </w:rPr>
          <m:t>-</m:t>
        </m:r>
        <m:sSup>
          <m:sSupPr>
            <m:ctrlPr>
              <w:rPr>
                <w:rFonts w:ascii="Cambria Math" w:hAnsi="Cambria Math"/>
              </w:rPr>
            </m:ctrlPr>
          </m:sSupPr>
          <m:e>
            <m:d>
              <m:dPr>
                <m:ctrlPr>
                  <w:rPr>
                    <w:rFonts w:ascii="Cambria Math" w:hAnsi="Cambria Math"/>
                    <w:i/>
                    <w:sz w:val="29"/>
                    <w:szCs w:val="29"/>
                  </w:rPr>
                </m:ctrlPr>
              </m:dPr>
              <m:e>
                <m:r>
                  <w:rPr>
                    <w:rFonts w:ascii="Cambria Math" w:hAnsi="Cambria Math"/>
                    <w:sz w:val="29"/>
                    <w:szCs w:val="29"/>
                  </w:rPr>
                  <m:t>11-x</m:t>
                </m:r>
              </m:e>
            </m:d>
          </m:e>
          <m:sup>
            <m:r>
              <w:rPr>
                <w:rFonts w:ascii="Cambria Math" w:hAnsi="Cambria Math"/>
                <w:sz w:val="29"/>
                <w:szCs w:val="29"/>
              </w:rPr>
              <m:t>2</m:t>
            </m:r>
          </m:sup>
        </m:sSup>
      </m:oMath>
      <w:r>
        <w:rPr>
          <w:rFonts w:ascii="Arial" w:hAnsi="Arial"/>
          <w:lang w:val="en-US"/>
        </w:rPr>
        <w:t xml:space="preserve"> if you let x equal the length from the foot of the altitude of C to B. Solving the equation gives x = 7. The longer diagonal is a right triangle with its base on the CD and altitude as the altitude of th</w:t>
      </w:r>
      <w:r>
        <w:rPr>
          <w:rFonts w:ascii="Arial" w:hAnsi="Arial"/>
          <w:lang w:val="en-US"/>
        </w:rPr>
        <w:t xml:space="preserve">e trapezoid. Plugging 7 back in gives the altitude is </w:t>
      </w:r>
      <m:oMath>
        <m:rad>
          <m:radPr>
            <m:degHide m:val="1"/>
            <m:ctrlPr>
              <w:rPr>
                <w:rFonts w:ascii="Cambria Math" w:hAnsi="Cambria Math"/>
                <w:i/>
                <w:sz w:val="29"/>
                <w:szCs w:val="29"/>
              </w:rPr>
            </m:ctrlPr>
          </m:radPr>
          <m:deg/>
          <m:e>
            <m:r>
              <w:rPr>
                <w:rFonts w:ascii="Cambria Math" w:hAnsi="Cambria Math"/>
                <w:sz w:val="29"/>
                <w:szCs w:val="29"/>
              </w:rPr>
              <m:t>240</m:t>
            </m:r>
          </m:e>
        </m:rad>
      </m:oMath>
      <w:r>
        <w:rPr>
          <w:rFonts w:ascii="Arial" w:hAnsi="Arial"/>
          <w:lang w:val="en-US"/>
        </w:rPr>
        <w:t xml:space="preserve">. The longer diagonal has 13 as its base. Using Pythagorean once again gives the diagonal has length </w:t>
      </w:r>
      <m:oMath>
        <m:rad>
          <m:radPr>
            <m:degHide m:val="1"/>
            <m:ctrlPr>
              <w:rPr>
                <w:rFonts w:ascii="Cambria Math" w:hAnsi="Cambria Math"/>
                <w:i/>
                <w:sz w:val="29"/>
                <w:szCs w:val="29"/>
              </w:rPr>
            </m:ctrlPr>
          </m:radPr>
          <m:deg/>
          <m:e>
            <m:r>
              <w:rPr>
                <w:rFonts w:ascii="Cambria Math" w:hAnsi="Cambria Math"/>
                <w:sz w:val="29"/>
                <w:szCs w:val="29"/>
              </w:rPr>
              <m:t>409</m:t>
            </m:r>
          </m:e>
        </m:rad>
      </m:oMath>
    </w:p>
    <w:p w14:paraId="141FBF21" w14:textId="77777777" w:rsidR="00743BC7" w:rsidRDefault="00743BC7">
      <w:pPr>
        <w:pStyle w:val="Body"/>
        <w:rPr>
          <w:rFonts w:ascii="Arial" w:eastAsia="Arial" w:hAnsi="Arial" w:cs="Arial"/>
        </w:rPr>
      </w:pPr>
    </w:p>
    <w:p w14:paraId="20F40193" w14:textId="77777777" w:rsidR="00743BC7" w:rsidRDefault="004844CE">
      <w:pPr>
        <w:pStyle w:val="Body"/>
        <w:rPr>
          <w:rFonts w:ascii="Arial" w:eastAsia="Arial" w:hAnsi="Arial" w:cs="Arial"/>
        </w:rPr>
      </w:pPr>
      <w:r>
        <w:rPr>
          <w:rFonts w:ascii="Arial" w:hAnsi="Arial"/>
          <w:b/>
          <w:bCs/>
        </w:rPr>
        <w:t>28.</w:t>
      </w:r>
      <w:r>
        <w:rPr>
          <w:rFonts w:ascii="Arial" w:hAnsi="Arial"/>
        </w:rPr>
        <w:t xml:space="preserve"> </w:t>
      </w:r>
      <w:r>
        <w:rPr>
          <w:rFonts w:ascii="Arial" w:hAnsi="Arial"/>
          <w:b/>
          <w:bCs/>
        </w:rPr>
        <w:t>(A)</w:t>
      </w:r>
      <w:r>
        <w:rPr>
          <w:rFonts w:ascii="Arial" w:hAnsi="Arial"/>
          <w:lang w:val="en-US"/>
        </w:rPr>
        <w:t xml:space="preserve"> A general form of a monic quadratic is </w:t>
      </w:r>
      <m:oMath>
        <m:sSup>
          <m:sSupPr>
            <m:ctrlPr>
              <w:rPr>
                <w:rFonts w:ascii="Cambria Math" w:hAnsi="Cambria Math"/>
              </w:rPr>
            </m:ctrlPr>
          </m:sSupPr>
          <m:e>
            <m:r>
              <w:rPr>
                <w:rFonts w:ascii="Cambria Math" w:hAnsi="Cambria Math"/>
                <w:sz w:val="29"/>
                <w:szCs w:val="29"/>
              </w:rPr>
              <m:t>x</m:t>
            </m:r>
          </m:e>
          <m:sup>
            <m:r>
              <w:rPr>
                <w:rFonts w:ascii="Cambria Math" w:hAnsi="Cambria Math"/>
                <w:sz w:val="29"/>
                <w:szCs w:val="29"/>
              </w:rPr>
              <m:t>2</m:t>
            </m:r>
          </m:sup>
        </m:sSup>
        <m:r>
          <w:rPr>
            <w:rFonts w:ascii="Cambria Math" w:hAnsi="Cambria Math"/>
            <w:sz w:val="29"/>
            <w:szCs w:val="29"/>
          </w:rPr>
          <m:t>+ax+b=y</m:t>
        </m:r>
      </m:oMath>
      <w:r>
        <w:rPr>
          <w:rFonts w:ascii="Arial" w:hAnsi="Arial"/>
          <w:lang w:val="en-US"/>
        </w:rPr>
        <w:t>. Plugging in the points (1,5) and (</w:t>
      </w:r>
      <w:r>
        <w:rPr>
          <w:rFonts w:ascii="Arial" w:hAnsi="Arial"/>
          <w:lang w:val="en-US"/>
        </w:rPr>
        <w:t xml:space="preserve">2,2) gives </w:t>
      </w:r>
      <m:oMath>
        <m:r>
          <w:rPr>
            <w:rFonts w:ascii="Cambria Math" w:hAnsi="Cambria Math"/>
            <w:sz w:val="30"/>
            <w:szCs w:val="30"/>
          </w:rPr>
          <m:t>1+a+b=5</m:t>
        </m:r>
      </m:oMath>
      <w:r>
        <w:rPr>
          <w:rFonts w:ascii="Arial" w:hAnsi="Arial"/>
          <w:lang w:val="en-US"/>
        </w:rPr>
        <w:t xml:space="preserve"> and </w:t>
      </w:r>
      <m:oMath>
        <m:r>
          <w:rPr>
            <w:rFonts w:ascii="Cambria Math" w:hAnsi="Cambria Math"/>
            <w:sz w:val="29"/>
            <w:szCs w:val="29"/>
          </w:rPr>
          <m:t>1+2a+b=2</m:t>
        </m:r>
      </m:oMath>
      <w:r>
        <w:rPr>
          <w:rFonts w:ascii="Arial" w:hAnsi="Arial"/>
          <w:lang w:val="en-US"/>
        </w:rPr>
        <w:t>. Solving gives a = -6. From vieta</w:t>
      </w:r>
      <w:r>
        <w:rPr>
          <w:rFonts w:ascii="Arial" w:hAnsi="Arial"/>
          <w:lang w:val="en-US"/>
        </w:rPr>
        <w:t>’</w:t>
      </w:r>
      <w:r>
        <w:rPr>
          <w:rFonts w:ascii="Arial" w:hAnsi="Arial"/>
          <w:lang w:val="en-US"/>
        </w:rPr>
        <w:t xml:space="preserve">s formulas, the sum of the roots is </w:t>
      </w:r>
      <w:r>
        <w:rPr>
          <w:rFonts w:ascii="Arial" w:hAnsi="Arial"/>
          <w:lang w:val="en-US"/>
        </w:rPr>
        <w:t>–</w:t>
      </w:r>
      <w:r>
        <w:rPr>
          <w:rFonts w:ascii="Arial" w:hAnsi="Arial"/>
        </w:rPr>
        <w:t xml:space="preserve">a = </w:t>
      </w:r>
      <w:r>
        <w:rPr>
          <w:rFonts w:ascii="Arial" w:hAnsi="Arial"/>
          <w:b/>
          <w:bCs/>
        </w:rPr>
        <w:t>6</w:t>
      </w:r>
      <w:r>
        <w:rPr>
          <w:rFonts w:ascii="Arial" w:hAnsi="Arial"/>
        </w:rPr>
        <w:t>.</w:t>
      </w:r>
    </w:p>
    <w:p w14:paraId="4BED1ACD" w14:textId="77777777" w:rsidR="00743BC7" w:rsidRDefault="00743BC7">
      <w:pPr>
        <w:pStyle w:val="Body"/>
        <w:rPr>
          <w:rFonts w:ascii="Arial" w:eastAsia="Arial" w:hAnsi="Arial" w:cs="Arial"/>
        </w:rPr>
      </w:pPr>
    </w:p>
    <w:p w14:paraId="6229FF5D" w14:textId="77777777" w:rsidR="00743BC7" w:rsidRDefault="004844CE">
      <w:pPr>
        <w:pStyle w:val="Body"/>
        <w:rPr>
          <w:rFonts w:ascii="Arial" w:eastAsia="Arial" w:hAnsi="Arial" w:cs="Arial"/>
          <w:b/>
          <w:bCs/>
          <w:vertAlign w:val="superscript"/>
        </w:rPr>
      </w:pPr>
      <w:r>
        <w:rPr>
          <w:rFonts w:ascii="Arial" w:hAnsi="Arial"/>
          <w:b/>
          <w:bCs/>
        </w:rPr>
        <w:t>29. (B)</w:t>
      </w:r>
      <w:r>
        <w:rPr>
          <w:rFonts w:ascii="Arial" w:hAnsi="Arial"/>
          <w:lang w:val="en-US"/>
        </w:rPr>
        <w:t xml:space="preserve"> Using Surface Area of a hemisphere = 2</w:t>
      </w:r>
      <w:r>
        <w:rPr>
          <w:rFonts w:ascii="Arial" w:hAnsi="Arial"/>
          <w:lang w:val="en-US"/>
        </w:rPr>
        <w:t>π</w:t>
      </w:r>
      <w:r>
        <w:rPr>
          <w:rFonts w:ascii="Arial" w:hAnsi="Arial"/>
        </w:rPr>
        <w:t>r</w:t>
      </w:r>
      <w:r>
        <w:rPr>
          <w:rFonts w:ascii="Arial" w:hAnsi="Arial"/>
          <w:vertAlign w:val="superscript"/>
        </w:rPr>
        <w:t>2</w:t>
      </w:r>
      <w:r>
        <w:rPr>
          <w:rFonts w:ascii="Arial" w:hAnsi="Arial"/>
          <w:lang w:val="en-US"/>
        </w:rPr>
        <w:t>, we get an area of 3362</w:t>
      </w:r>
      <w:r>
        <w:rPr>
          <w:rFonts w:ascii="Arial" w:hAnsi="Arial"/>
          <w:lang w:val="en-US"/>
        </w:rPr>
        <w:t xml:space="preserve">π </w:t>
      </w:r>
      <w:r>
        <w:rPr>
          <w:rFonts w:ascii="Arial" w:hAnsi="Arial"/>
        </w:rPr>
        <w:t>m</w:t>
      </w:r>
      <w:r>
        <w:rPr>
          <w:rFonts w:ascii="Arial" w:hAnsi="Arial"/>
          <w:vertAlign w:val="superscript"/>
        </w:rPr>
        <w:t>2</w:t>
      </w:r>
      <w:r>
        <w:rPr>
          <w:rFonts w:ascii="Arial" w:hAnsi="Arial"/>
          <w:lang w:val="en-US"/>
        </w:rPr>
        <w:t>. The area of all the windows is 16 x 2 x 3 = 96 m</w:t>
      </w:r>
      <w:r>
        <w:rPr>
          <w:rFonts w:ascii="Arial" w:hAnsi="Arial"/>
          <w:vertAlign w:val="superscript"/>
        </w:rPr>
        <w:t>2</w:t>
      </w:r>
      <w:r>
        <w:rPr>
          <w:rFonts w:ascii="Arial" w:hAnsi="Arial"/>
          <w:lang w:val="en-US"/>
        </w:rPr>
        <w:t xml:space="preserve">. </w:t>
      </w:r>
      <w:proofErr w:type="gramStart"/>
      <w:r>
        <w:rPr>
          <w:rFonts w:ascii="Arial" w:hAnsi="Arial"/>
          <w:lang w:val="en-US"/>
        </w:rPr>
        <w:t>So</w:t>
      </w:r>
      <w:proofErr w:type="gramEnd"/>
      <w:r>
        <w:rPr>
          <w:rFonts w:ascii="Arial" w:hAnsi="Arial"/>
          <w:lang w:val="en-US"/>
        </w:rPr>
        <w:t xml:space="preserve"> the total painted area is </w:t>
      </w:r>
      <w:r>
        <w:rPr>
          <w:rFonts w:ascii="Arial" w:hAnsi="Arial"/>
          <w:b/>
          <w:bCs/>
        </w:rPr>
        <w:t>82</w:t>
      </w:r>
      <w:r>
        <w:rPr>
          <w:rFonts w:ascii="Arial" w:hAnsi="Arial"/>
          <w:b/>
          <w:bCs/>
          <w:lang w:val="en-US"/>
        </w:rPr>
        <w:t xml:space="preserve">π – </w:t>
      </w:r>
      <w:r>
        <w:rPr>
          <w:rFonts w:ascii="Arial" w:hAnsi="Arial"/>
          <w:b/>
          <w:bCs/>
        </w:rPr>
        <w:t>96 m</w:t>
      </w:r>
      <w:r>
        <w:rPr>
          <w:rFonts w:ascii="Arial" w:hAnsi="Arial"/>
          <w:b/>
          <w:bCs/>
          <w:vertAlign w:val="superscript"/>
        </w:rPr>
        <w:t>2</w:t>
      </w:r>
    </w:p>
    <w:p w14:paraId="00368B46" w14:textId="77777777" w:rsidR="00743BC7" w:rsidRDefault="00743BC7">
      <w:pPr>
        <w:pStyle w:val="Body"/>
        <w:rPr>
          <w:rFonts w:ascii="Arial" w:eastAsia="Arial" w:hAnsi="Arial" w:cs="Arial"/>
          <w:vertAlign w:val="superscript"/>
        </w:rPr>
      </w:pPr>
    </w:p>
    <w:p w14:paraId="4789B2E7" w14:textId="77777777" w:rsidR="00743BC7" w:rsidRDefault="004844CE">
      <w:pPr>
        <w:pStyle w:val="Body"/>
      </w:pPr>
      <w:r>
        <w:rPr>
          <w:rFonts w:ascii="Arial" w:hAnsi="Arial"/>
          <w:b/>
          <w:bCs/>
        </w:rPr>
        <w:t>30. (D)</w:t>
      </w:r>
      <w:r>
        <w:rPr>
          <w:rFonts w:ascii="Arial" w:hAnsi="Arial"/>
        </w:rPr>
        <w:t xml:space="preserve">  </w:t>
      </w:r>
      <m:oMath>
        <m:f>
          <m:fPr>
            <m:ctrlPr>
              <w:rPr>
                <w:rFonts w:ascii="Cambria Math" w:hAnsi="Cambria Math"/>
                <w:i/>
                <w:sz w:val="29"/>
                <w:szCs w:val="29"/>
              </w:rPr>
            </m:ctrlPr>
          </m:fPr>
          <m:num>
            <m:r>
              <w:rPr>
                <w:rFonts w:ascii="Cambria Math" w:hAnsi="Cambria Math"/>
                <w:sz w:val="29"/>
                <w:szCs w:val="29"/>
              </w:rPr>
              <m:t>3×</m:t>
            </m:r>
            <m:sSup>
              <m:sSupPr>
                <m:ctrlPr>
                  <w:rPr>
                    <w:rFonts w:ascii="Cambria Math" w:hAnsi="Cambria Math"/>
                  </w:rPr>
                </m:ctrlPr>
              </m:sSupPr>
              <m:e>
                <m:r>
                  <w:rPr>
                    <w:rFonts w:ascii="Cambria Math" w:hAnsi="Cambria Math"/>
                    <w:sz w:val="29"/>
                    <w:szCs w:val="29"/>
                  </w:rPr>
                  <m:t>6</m:t>
                </m:r>
              </m:e>
              <m:sup>
                <m:r>
                  <w:rPr>
                    <w:rFonts w:ascii="Cambria Math" w:hAnsi="Cambria Math"/>
                    <w:sz w:val="29"/>
                    <w:szCs w:val="29"/>
                  </w:rPr>
                  <m:t>2</m:t>
                </m:r>
              </m:sup>
            </m:sSup>
            <m:rad>
              <m:radPr>
                <m:degHide m:val="1"/>
                <m:ctrlPr>
                  <w:rPr>
                    <w:rFonts w:ascii="Cambria Math" w:hAnsi="Cambria Math"/>
                    <w:i/>
                    <w:sz w:val="29"/>
                    <w:szCs w:val="29"/>
                  </w:rPr>
                </m:ctrlPr>
              </m:radPr>
              <m:deg/>
              <m:e>
                <m:r>
                  <w:rPr>
                    <w:rFonts w:ascii="Cambria Math" w:hAnsi="Cambria Math"/>
                    <w:sz w:val="29"/>
                    <w:szCs w:val="29"/>
                  </w:rPr>
                  <m:t>3</m:t>
                </m:r>
              </m:e>
            </m:rad>
          </m:num>
          <m:den>
            <m:r>
              <w:rPr>
                <w:rFonts w:ascii="Cambria Math" w:hAnsi="Cambria Math"/>
                <w:sz w:val="29"/>
                <w:szCs w:val="29"/>
              </w:rPr>
              <m:t>2</m:t>
            </m:r>
          </m:den>
        </m:f>
        <m:r>
          <w:rPr>
            <w:rFonts w:ascii="Cambria Math" w:hAnsi="Cambria Math"/>
            <w:sz w:val="29"/>
            <w:szCs w:val="29"/>
          </w:rPr>
          <m:t>=</m:t>
        </m:r>
        <m:f>
          <m:fPr>
            <m:ctrlPr>
              <w:rPr>
                <w:rFonts w:ascii="Cambria Math" w:hAnsi="Cambria Math"/>
                <w:i/>
                <w:sz w:val="29"/>
                <w:szCs w:val="29"/>
              </w:rPr>
            </m:ctrlPr>
          </m:fPr>
          <m:num>
            <m:sSup>
              <m:sSupPr>
                <m:ctrlPr>
                  <w:rPr>
                    <w:rFonts w:ascii="Cambria Math" w:hAnsi="Cambria Math"/>
                  </w:rPr>
                </m:ctrlPr>
              </m:sSupPr>
              <m:e>
                <m:r>
                  <w:rPr>
                    <w:rFonts w:ascii="Cambria Math" w:hAnsi="Cambria Math"/>
                    <w:sz w:val="29"/>
                    <w:szCs w:val="29"/>
                  </w:rPr>
                  <m:t>x</m:t>
                </m:r>
              </m:e>
              <m:sup>
                <m:r>
                  <w:rPr>
                    <w:rFonts w:ascii="Cambria Math" w:hAnsi="Cambria Math"/>
                    <w:sz w:val="29"/>
                    <w:szCs w:val="29"/>
                  </w:rPr>
                  <m:t>2</m:t>
                </m:r>
              </m:sup>
            </m:sSup>
            <m:rad>
              <m:radPr>
                <m:degHide m:val="1"/>
                <m:ctrlPr>
                  <w:rPr>
                    <w:rFonts w:ascii="Cambria Math" w:hAnsi="Cambria Math"/>
                    <w:i/>
                    <w:sz w:val="29"/>
                    <w:szCs w:val="29"/>
                  </w:rPr>
                </m:ctrlPr>
              </m:radPr>
              <m:deg/>
              <m:e>
                <m:r>
                  <w:rPr>
                    <w:rFonts w:ascii="Cambria Math" w:hAnsi="Cambria Math"/>
                    <w:sz w:val="29"/>
                    <w:szCs w:val="29"/>
                  </w:rPr>
                  <m:t>3</m:t>
                </m:r>
              </m:e>
            </m:rad>
          </m:num>
          <m:den>
            <m:r>
              <w:rPr>
                <w:rFonts w:ascii="Cambria Math" w:hAnsi="Cambria Math"/>
                <w:sz w:val="29"/>
                <w:szCs w:val="29"/>
              </w:rPr>
              <m:t>4</m:t>
            </m:r>
          </m:den>
        </m:f>
      </m:oMath>
      <w:r>
        <w:rPr>
          <w:rFonts w:ascii="Arial" w:hAnsi="Arial"/>
          <w:lang w:val="en-US"/>
        </w:rPr>
        <w:t xml:space="preserve">. Solving for x which is the side length of the equilateral triangles gives </w:t>
      </w:r>
      <m:oMath>
        <m:r>
          <w:rPr>
            <w:rFonts w:ascii="Cambria Math" w:hAnsi="Cambria Math"/>
            <w:sz w:val="29"/>
            <w:szCs w:val="29"/>
          </w:rPr>
          <m:t>6</m:t>
        </m:r>
        <m:rad>
          <m:radPr>
            <m:degHide m:val="1"/>
            <m:ctrlPr>
              <w:rPr>
                <w:rFonts w:ascii="Cambria Math" w:hAnsi="Cambria Math"/>
                <w:i/>
                <w:sz w:val="29"/>
                <w:szCs w:val="29"/>
              </w:rPr>
            </m:ctrlPr>
          </m:radPr>
          <m:deg/>
          <m:e>
            <m:r>
              <w:rPr>
                <w:rFonts w:ascii="Cambria Math" w:hAnsi="Cambria Math"/>
                <w:sz w:val="29"/>
                <w:szCs w:val="29"/>
              </w:rPr>
              <m:t>6</m:t>
            </m:r>
          </m:e>
        </m:rad>
      </m:oMath>
      <w:r>
        <w:rPr>
          <w:rFonts w:ascii="Arial" w:hAnsi="Arial"/>
          <w:lang w:val="en-US"/>
        </w:rPr>
        <w:t xml:space="preserve">. The perimeter of the equilateral triangle is then </w:t>
      </w:r>
      <m:oMath>
        <m:r>
          <w:rPr>
            <w:rFonts w:ascii="Cambria Math" w:hAnsi="Cambria Math"/>
            <w:sz w:val="30"/>
            <w:szCs w:val="30"/>
          </w:rPr>
          <m:t>18</m:t>
        </m:r>
        <m:rad>
          <m:radPr>
            <m:degHide m:val="1"/>
            <m:ctrlPr>
              <w:rPr>
                <w:rFonts w:ascii="Cambria Math" w:hAnsi="Cambria Math"/>
                <w:i/>
                <w:sz w:val="30"/>
                <w:szCs w:val="30"/>
              </w:rPr>
            </m:ctrlPr>
          </m:radPr>
          <m:deg/>
          <m:e>
            <m:r>
              <w:rPr>
                <w:rFonts w:ascii="Cambria Math" w:hAnsi="Cambria Math"/>
                <w:sz w:val="30"/>
                <w:szCs w:val="30"/>
              </w:rPr>
              <m:t>6</m:t>
            </m:r>
          </m:e>
        </m:rad>
      </m:oMath>
      <w:r>
        <w:rPr>
          <w:rFonts w:ascii="Arial" w:hAnsi="Arial"/>
          <w:lang w:val="en-US"/>
        </w:rPr>
        <w:t xml:space="preserve"> and the perimeter of the hexagon is </w:t>
      </w:r>
      <w:r>
        <w:rPr>
          <w:rFonts w:ascii="Arial" w:hAnsi="Arial"/>
          <w:b/>
          <w:bCs/>
        </w:rPr>
        <w:t>36</w:t>
      </w:r>
    </w:p>
    <w:sectPr w:rsidR="00743BC7">
      <w:headerReference w:type="default" r:id="rId7"/>
      <w:footerReference w:type="default" r:id="rId8"/>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C51822" w14:textId="77777777" w:rsidR="004844CE" w:rsidRDefault="004844CE">
      <w:r>
        <w:separator/>
      </w:r>
    </w:p>
  </w:endnote>
  <w:endnote w:type="continuationSeparator" w:id="0">
    <w:p w14:paraId="25CE13FE" w14:textId="77777777" w:rsidR="004844CE" w:rsidRDefault="00484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00"/>
    <w:family w:val="roman"/>
    <w:pitch w:val="default"/>
  </w:font>
  <w:font w:name="Helvetica Neue">
    <w:altName w:val="﷽﷽﷽﷽﷽﷽﷽﷽w Roman"/>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62F6D" w14:textId="77777777" w:rsidR="00743BC7" w:rsidRDefault="00743BC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D6A79C" w14:textId="77777777" w:rsidR="004844CE" w:rsidRDefault="004844CE">
      <w:r>
        <w:separator/>
      </w:r>
    </w:p>
  </w:footnote>
  <w:footnote w:type="continuationSeparator" w:id="0">
    <w:p w14:paraId="52E15FEC" w14:textId="77777777" w:rsidR="004844CE" w:rsidRDefault="004844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5E6F8" w14:textId="77777777" w:rsidR="00743BC7" w:rsidRDefault="00743BC7">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adizadeh, Cyrus">
    <w15:presenceInfo w15:providerId="AD" w15:userId="S::171023298@edu.leonschools.net::1f35802b-291a-4ef5-a9a8-43c7a09cb5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BC7"/>
    <w:rsid w:val="00040A7F"/>
    <w:rsid w:val="004844CE"/>
    <w:rsid w:val="00743BC7"/>
    <w:rsid w:val="00862C72"/>
    <w:rsid w:val="00863184"/>
    <w:rsid w:val="00934997"/>
    <w:rsid w:val="00D612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36410"/>
  <w15:docId w15:val="{BC59D9CC-8074-844B-82CF-A4EB3F3E9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sz w:val="24"/>
      <w:szCs w:val="24"/>
      <w:u w:color="000000"/>
      <w:lang w:val="it-IT"/>
      <w14:textOutline w14:w="0" w14:cap="flat" w14:cmpd="sng" w14:algn="ctr">
        <w14:noFill/>
        <w14:prstDash w14:val="solid"/>
        <w14:bevel/>
      </w14:textOutline>
    </w:rPr>
  </w:style>
  <w:style w:type="paragraph" w:styleId="ListParagraph">
    <w:name w:val="List Paragraph"/>
    <w:pPr>
      <w:ind w:left="720"/>
    </w:pPr>
    <w:rPr>
      <w:rFonts w:ascii="Calibri" w:eastAsia="Calibri" w:hAnsi="Calibri" w:cs="Calibri"/>
      <w:color w:val="000000"/>
      <w:sz w:val="24"/>
      <w:szCs w:val="24"/>
      <w:u w:color="000000"/>
    </w:rPr>
  </w:style>
  <w:style w:type="paragraph" w:styleId="BalloonText">
    <w:name w:val="Balloon Text"/>
    <w:basedOn w:val="Normal"/>
    <w:link w:val="BalloonTextChar"/>
    <w:uiPriority w:val="99"/>
    <w:semiHidden/>
    <w:unhideWhenUsed/>
    <w:rsid w:val="00D612BA"/>
    <w:rPr>
      <w:sz w:val="18"/>
      <w:szCs w:val="18"/>
    </w:rPr>
  </w:style>
  <w:style w:type="character" w:customStyle="1" w:styleId="BalloonTextChar">
    <w:name w:val="Balloon Text Char"/>
    <w:basedOn w:val="DefaultParagraphFont"/>
    <w:link w:val="BalloonText"/>
    <w:uiPriority w:val="99"/>
    <w:semiHidden/>
    <w:rsid w:val="00D612BA"/>
    <w:rPr>
      <w:sz w:val="18"/>
      <w:szCs w:val="18"/>
      <w:lang w:eastAsia="en-US"/>
    </w:rPr>
  </w:style>
  <w:style w:type="character" w:styleId="PlaceholderText">
    <w:name w:val="Placeholder Text"/>
    <w:basedOn w:val="DefaultParagraphFont"/>
    <w:uiPriority w:val="99"/>
    <w:semiHidden/>
    <w:rsid w:val="00040A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8FB94-351A-5243-AE77-294982D52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Nadizadeh, Cyrus</cp:lastModifiedBy>
  <cp:revision>2</cp:revision>
  <dcterms:created xsi:type="dcterms:W3CDTF">2021-12-08T02:37:00Z</dcterms:created>
  <dcterms:modified xsi:type="dcterms:W3CDTF">2021-12-08T03:58:00Z</dcterms:modified>
</cp:coreProperties>
</file>